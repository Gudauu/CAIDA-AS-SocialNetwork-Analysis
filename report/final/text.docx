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12.xml" ContentType="application/vnd.openxmlformats-officedocument.wordprocessingml.header+xml"/>
  <Override PartName="/word/settings.xml" ContentType="application/vnd.openxmlformats-officedocument.wordprocessingml.setting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1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xml" ContentType="application/vnd.openxmlformats-officedocument.wordprocessingml.header+xml"/>
  <Override PartName="/word/footer19.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13.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media/image1.jpeg" ContentType="image/jpeg"/>
  <Override PartName="/word/media/image9.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theme/theme1.xml" ContentType="application/vnd.openxmlformats-officedocument.theme+xml"/>
  <Override PartName="/word/footer13.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22.xml" ContentType="application/vnd.openxmlformats-officedocument.wordprocessingml.footer+xml"/>
  <Override PartName="/word/footer12.xml" ContentType="application/vnd.openxmlformats-officedocument.wordprocessingml.footer+xml"/>
  <Override PartName="/word/footer4.xml" ContentType="application/vnd.openxmlformats-officedocument.wordprocessingml.footer+xml"/>
  <Override PartName="/word/_rels/document.xml.rels" ContentType="application/vnd.openxmlformats-package.relationships+xml"/>
  <Override PartName="/word/footer8.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footer14.xml" ContentType="application/vnd.openxmlformats-officedocument.wordprocessingml.footer+xml"/>
  <Override PartName="/word/footer6.xml" ContentType="application/vnd.openxmlformats-officedocument.wordprocessingml.footer+xml"/>
  <Override PartName="/word/styles.xml" ContentType="application/vnd.openxmlformats-officedocument.wordprocessingml.styles+xml"/>
  <Override PartName="/word/header17.xml" ContentType="application/vnd.openxmlformats-officedocument.wordprocessingml.header+xml"/>
  <Override PartName="/word/footer1.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39" w:right="-143" w:firstLine="2"/>
        <w:rPr>
          <w:rFonts w:ascii="黑体" w:hAnsi="黑体" w:eastAsia="黑体"/>
          <w:bCs/>
          <w:color w:val="000000"/>
          <w:sz w:val="32"/>
          <w:szCs w:val="32"/>
        </w:rPr>
      </w:pPr>
      <w:r>
        <w:rPr>
          <w:rFonts w:eastAsia="黑体" w:ascii="黑体" w:hAnsi="黑体"/>
          <w:bCs/>
          <w:color w:val="000000"/>
          <w:sz w:val="32"/>
          <w:szCs w:val="32"/>
        </w:rPr>
        <w:t xml:space="preserve"> </w:t>
      </w:r>
    </w:p>
    <w:p>
      <w:pPr>
        <w:pStyle w:val="Normal"/>
        <w:ind w:left="139" w:right="-143" w:firstLine="2"/>
        <w:jc w:val="center"/>
        <w:rPr>
          <w:sz w:val="28"/>
          <w:szCs w:val="28"/>
        </w:rPr>
      </w:pPr>
      <w:r>
        <w:rPr/>
        <w:drawing>
          <wp:inline distT="0" distB="0" distL="0" distR="0">
            <wp:extent cx="2428875" cy="115570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2428875" cy="1155700"/>
                    </a:xfrm>
                    <a:prstGeom prst="rect">
                      <a:avLst/>
                    </a:prstGeom>
                  </pic:spPr>
                </pic:pic>
              </a:graphicData>
            </a:graphic>
          </wp:inline>
        </w:drawing>
      </w:r>
    </w:p>
    <w:p>
      <w:pPr>
        <w:pStyle w:val="Normal"/>
        <w:ind w:left="139" w:right="-143" w:firstLine="2"/>
        <w:jc w:val="center"/>
        <w:rPr>
          <w:rFonts w:ascii="黑体" w:hAnsi="黑体" w:eastAsia="黑体"/>
          <w:sz w:val="70"/>
          <w:szCs w:val="70"/>
        </w:rPr>
      </w:pPr>
      <w:r>
        <w:rPr>
          <w:rFonts w:ascii="黑体" w:hAnsi="黑体" w:eastAsia="黑体"/>
          <w:sz w:val="70"/>
          <w:szCs w:val="70"/>
        </w:rPr>
        <w:t>本科毕业论文</w:t>
      </w:r>
    </w:p>
    <w:p>
      <w:pPr>
        <w:pStyle w:val="Normal"/>
        <w:ind w:left="139" w:right="-143" w:firstLine="2"/>
        <w:jc w:val="center"/>
        <w:rPr>
          <w:sz w:val="28"/>
          <w:szCs w:val="28"/>
        </w:rPr>
      </w:pPr>
      <w:r>
        <w:rPr/>
        <w:drawing>
          <wp:inline distT="0" distB="0" distL="0" distR="0">
            <wp:extent cx="1323975" cy="133858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1323975" cy="1338580"/>
                    </a:xfrm>
                    <a:prstGeom prst="rect">
                      <a:avLst/>
                    </a:prstGeom>
                  </pic:spPr>
                </pic:pic>
              </a:graphicData>
            </a:graphic>
          </wp:inline>
        </w:drawing>
      </w:r>
    </w:p>
    <w:p>
      <w:pPr>
        <w:pStyle w:val="Normal"/>
        <w:ind w:left="139" w:right="-143" w:firstLine="2"/>
        <w:rPr>
          <w:sz w:val="28"/>
          <w:szCs w:val="28"/>
        </w:rPr>
      </w:pPr>
      <w:r>
        <w:rPr>
          <w:sz w:val="28"/>
          <w:szCs w:val="28"/>
        </w:rPr>
      </w:r>
    </w:p>
    <w:p>
      <w:pPr>
        <w:pStyle w:val="Normal"/>
        <w:ind w:left="139" w:right="-143" w:firstLine="2"/>
        <w:rPr>
          <w:sz w:val="28"/>
          <w:szCs w:val="28"/>
        </w:rPr>
      </w:pPr>
      <w:r>
        <w:rPr>
          <w:sz w:val="28"/>
          <w:szCs w:val="28"/>
        </w:rPr>
      </w:r>
    </w:p>
    <w:p>
      <w:pPr>
        <w:pStyle w:val="Normal"/>
        <w:ind w:left="139" w:right="-143" w:firstLine="2"/>
        <w:rPr>
          <w:sz w:val="28"/>
          <w:szCs w:val="28"/>
        </w:rPr>
      </w:pPr>
      <w:r>
        <w:rPr>
          <w:sz w:val="28"/>
          <w:szCs w:val="28"/>
        </w:rPr>
      </w:r>
    </w:p>
    <w:p>
      <w:pPr>
        <w:pStyle w:val="Normal"/>
        <w:ind w:left="139" w:right="-143" w:firstLine="2"/>
        <w:jc w:val="left"/>
        <w:rPr>
          <w:rFonts w:ascii="黑体" w:hAnsi="黑体" w:eastAsia="黑体"/>
          <w:b/>
          <w:bCs/>
          <w:sz w:val="36"/>
          <w:szCs w:val="36"/>
        </w:rPr>
      </w:pPr>
      <w:r>
        <w:rPr>
          <w:rFonts w:ascii="黑体" w:hAnsi="黑体" w:eastAsia="黑体"/>
          <w:sz w:val="30"/>
          <w:szCs w:val="30"/>
        </w:rPr>
        <w:t>论文题目：</w:t>
      </w:r>
      <w:ins w:id="0" w:author="Unknown Author" w:date="2023-05-15T11:44:29Z">
        <w:r>
          <w:rPr>
            <w:rFonts w:ascii="黑体" w:hAnsi="黑体" w:eastAsia="黑体"/>
            <w:sz w:val="30"/>
            <w:szCs w:val="30"/>
          </w:rPr>
          <w:t>自治系统社交网络的动态分析</w:t>
        </w:r>
      </w:ins>
    </w:p>
    <w:p>
      <w:pPr>
        <w:pStyle w:val="Normal"/>
        <w:ind w:left="139" w:right="-143" w:firstLine="2"/>
        <w:rPr>
          <w:sz w:val="30"/>
          <w:szCs w:val="30"/>
        </w:rPr>
      </w:pPr>
      <w:r>
        <w:rPr>
          <w:sz w:val="30"/>
          <w:szCs w:val="30"/>
        </w:rPr>
      </w:r>
    </w:p>
    <w:p>
      <w:pPr>
        <w:pStyle w:val="Normal"/>
        <w:ind w:left="139" w:right="-143" w:firstLine="2"/>
        <w:rPr>
          <w:rFonts w:ascii="黑体" w:hAnsi="黑体" w:eastAsia="黑体"/>
          <w:sz w:val="30"/>
          <w:szCs w:val="30"/>
        </w:rPr>
      </w:pPr>
      <w:r>
        <w:rPr>
          <w:rFonts w:ascii="黑体" w:hAnsi="黑体" w:eastAsia="黑体"/>
          <w:sz w:val="30"/>
          <w:szCs w:val="30"/>
        </w:rPr>
        <w:t>姓    名：</w:t>
      </w:r>
      <w:r>
        <w:rPr>
          <w:rFonts w:ascii="黑体" w:hAnsi="黑体" w:cs="Times New Roman" w:eastAsia="黑体"/>
          <w:color w:val="C9211E"/>
          <w:sz w:val="30"/>
          <w:szCs w:val="30"/>
          <w:rPrChange w:id="0" w:author="Unknown Author" w:date="2023-05-15T11:34:45Z">
            <w:rPr>
              <w:sz w:val="30"/>
              <w:szCs w:val="30"/>
            </w:rPr>
          </w:rPrChange>
        </w:rPr>
        <w:t xml:space="preserve"> </w:t>
      </w:r>
      <w:ins w:id="2" w:author="Unknown Author" w:date="2023-05-15T11:34:21Z">
        <w:r>
          <w:rPr>
            <w:rFonts w:ascii="黑体" w:hAnsi="黑体" w:eastAsia="黑体"/>
            <w:color w:val="C9211E"/>
            <w:sz w:val="30"/>
            <w:szCs w:val="30"/>
          </w:rPr>
          <w:t>吴舒同</w:t>
        </w:r>
      </w:ins>
      <w:r>
        <w:rPr>
          <w:rFonts w:ascii="黑体" w:hAnsi="黑体" w:eastAsia="黑体"/>
          <w:color w:val="C9211E"/>
          <w:sz w:val="30"/>
          <w:szCs w:val="30"/>
          <w:rPrChange w:id="0" w:author="Unknown Author" w:date="2023-05-15T11:34:45Z"/>
        </w:rPr>
        <w:t xml:space="preserve"> </w:t>
      </w:r>
      <w:r>
        <w:rPr>
          <w:rFonts w:ascii="黑体" w:hAnsi="黑体" w:eastAsia="黑体"/>
          <w:sz w:val="30"/>
          <w:szCs w:val="30"/>
        </w:rPr>
        <w:t xml:space="preserve">                    学    号：</w:t>
      </w:r>
      <w:ins w:id="4" w:author="Unknown Author" w:date="2023-05-15T11:44:37Z">
        <w:r>
          <w:rPr>
            <w:rFonts w:eastAsia="黑体" w:ascii="黑体" w:hAnsi="黑体"/>
            <w:sz w:val="30"/>
            <w:szCs w:val="30"/>
          </w:rPr>
          <w:t>19307130284</w:t>
        </w:r>
      </w:ins>
    </w:p>
    <w:p>
      <w:pPr>
        <w:pStyle w:val="Normal"/>
        <w:ind w:left="139" w:right="-143" w:firstLine="2"/>
        <w:rPr>
          <w:rFonts w:ascii="黑体" w:hAnsi="黑体" w:eastAsia="黑体"/>
          <w:sz w:val="30"/>
          <w:szCs w:val="30"/>
        </w:rPr>
      </w:pPr>
      <w:r>
        <w:rPr>
          <w:rFonts w:ascii="黑体" w:hAnsi="黑体" w:eastAsia="黑体"/>
          <w:sz w:val="30"/>
          <w:szCs w:val="30"/>
        </w:rPr>
        <w:t>院    系：</w:t>
      </w:r>
      <w:ins w:id="5" w:author="Unknown Author" w:date="2023-05-15T11:46:54Z">
        <w:r>
          <w:rPr>
            <w:rFonts w:ascii="黑体" w:hAnsi="黑体" w:eastAsia="黑体"/>
            <w:sz w:val="30"/>
            <w:szCs w:val="30"/>
          </w:rPr>
          <w:t>计算机科学技术学院</w:t>
        </w:r>
      </w:ins>
    </w:p>
    <w:p>
      <w:pPr>
        <w:pStyle w:val="Normal"/>
        <w:ind w:left="139" w:right="-143" w:firstLine="2"/>
        <w:rPr>
          <w:rFonts w:ascii="黑体" w:hAnsi="黑体" w:eastAsia="黑体"/>
          <w:sz w:val="30"/>
          <w:szCs w:val="30"/>
        </w:rPr>
      </w:pPr>
      <w:r>
        <w:rPr>
          <w:rFonts w:ascii="黑体" w:hAnsi="黑体" w:eastAsia="黑体"/>
          <w:sz w:val="30"/>
          <w:szCs w:val="30"/>
        </w:rPr>
        <w:t>专    业：</w:t>
      </w:r>
      <w:ins w:id="6" w:author="Unknown Author" w:date="2023-05-15T11:47:12Z">
        <w:r>
          <w:rPr>
            <w:rFonts w:ascii="黑体" w:hAnsi="黑体" w:eastAsia="黑体"/>
            <w:sz w:val="30"/>
            <w:szCs w:val="30"/>
          </w:rPr>
          <w:t>计算机科学与技术</w:t>
        </w:r>
      </w:ins>
    </w:p>
    <w:p>
      <w:pPr>
        <w:pStyle w:val="Normal"/>
        <w:ind w:left="139" w:right="-143" w:firstLine="2"/>
        <w:rPr>
          <w:rFonts w:ascii="黑体" w:hAnsi="黑体" w:eastAsia="黑体"/>
          <w:sz w:val="30"/>
          <w:szCs w:val="30"/>
        </w:rPr>
      </w:pPr>
      <w:r>
        <w:rPr>
          <w:rFonts w:ascii="黑体" w:hAnsi="黑体" w:eastAsia="黑体"/>
          <w:sz w:val="30"/>
          <w:szCs w:val="30"/>
        </w:rPr>
        <w:t xml:space="preserve">指导教师：    </w:t>
      </w:r>
      <w:ins w:id="7" w:author="Unknown Author" w:date="2023-05-15T11:47:16Z">
        <w:r>
          <w:rPr>
            <w:rFonts w:ascii="黑体" w:hAnsi="黑体" w:eastAsia="黑体"/>
            <w:sz w:val="30"/>
            <w:szCs w:val="30"/>
          </w:rPr>
          <w:t>王新</w:t>
        </w:r>
      </w:ins>
      <w:r>
        <w:rPr>
          <w:rFonts w:ascii="黑体" w:hAnsi="黑体" w:eastAsia="黑体"/>
          <w:sz w:val="30"/>
          <w:szCs w:val="30"/>
        </w:rPr>
        <w:t xml:space="preserve">                  职    称： </w:t>
      </w:r>
      <w:ins w:id="8" w:author="Unknown Author" w:date="2023-05-15T11:47:19Z">
        <w:r>
          <w:rPr>
            <w:rFonts w:ascii="黑体" w:hAnsi="黑体" w:eastAsia="黑体"/>
            <w:sz w:val="30"/>
            <w:szCs w:val="30"/>
          </w:rPr>
          <w:t>教授</w:t>
        </w:r>
      </w:ins>
    </w:p>
    <w:p>
      <w:pPr>
        <w:pStyle w:val="Normal"/>
        <w:ind w:left="139" w:right="-143" w:firstLine="2"/>
        <w:rPr>
          <w:rFonts w:ascii="黑体" w:hAnsi="黑体" w:eastAsia="黑体"/>
          <w:sz w:val="30"/>
          <w:szCs w:val="30"/>
        </w:rPr>
      </w:pPr>
      <w:r>
        <w:rPr>
          <w:rFonts w:ascii="黑体" w:hAnsi="黑体" w:eastAsia="黑体"/>
          <w:sz w:val="30"/>
          <w:szCs w:val="30"/>
        </w:rPr>
        <w:t>单    位：</w:t>
      </w:r>
      <w:ins w:id="9" w:author="Unknown Author" w:date="2023-05-15T11:47:24Z">
        <w:r>
          <w:rPr>
            <w:rFonts w:ascii="黑体" w:hAnsi="黑体" w:eastAsia="黑体"/>
            <w:sz w:val="30"/>
            <w:szCs w:val="30"/>
          </w:rPr>
          <w:t>复旦大学计算机科学技术学院</w:t>
        </w:r>
      </w:ins>
    </w:p>
    <w:p>
      <w:pPr>
        <w:pStyle w:val="Normal"/>
        <w:ind w:left="139" w:right="-143" w:firstLine="2"/>
        <w:rPr>
          <w:rFonts w:ascii="黑体" w:hAnsi="黑体" w:eastAsia="黑体"/>
          <w:sz w:val="30"/>
          <w:szCs w:val="30"/>
        </w:rPr>
      </w:pPr>
      <w:r>
        <w:rPr>
          <w:rFonts w:ascii="黑体" w:hAnsi="黑体" w:eastAsia="黑体"/>
          <w:sz w:val="30"/>
          <w:szCs w:val="30"/>
        </w:rPr>
        <w:t xml:space="preserve">完成日期：        </w:t>
      </w:r>
      <w:r>
        <w:rPr>
          <w:rFonts w:eastAsia="黑体" w:ascii="黑体" w:hAnsi="黑体"/>
          <w:sz w:val="30"/>
          <w:szCs w:val="30"/>
        </w:rPr>
        <w:t>20</w:t>
      </w:r>
      <w:ins w:id="10" w:author="Unknown Author" w:date="2023-05-15T11:47:37Z">
        <w:r>
          <w:rPr>
            <w:rFonts w:eastAsia="黑体" w:ascii="黑体" w:hAnsi="黑体"/>
            <w:sz w:val="30"/>
            <w:szCs w:val="30"/>
          </w:rPr>
          <w:t>23</w:t>
        </w:r>
      </w:ins>
      <w:del w:id="11" w:author="Unknown Author" w:date="2023-05-15T11:47:37Z">
        <w:r>
          <w:rPr>
            <w:rFonts w:eastAsia="黑体" w:ascii="黑体" w:hAnsi="黑体"/>
            <w:sz w:val="30"/>
            <w:szCs w:val="30"/>
          </w:rPr>
          <w:delText xml:space="preserve"> </w:delText>
        </w:r>
      </w:del>
      <w:r>
        <w:rPr>
          <w:rFonts w:eastAsia="黑体" w:ascii="黑体" w:hAnsi="黑体"/>
          <w:sz w:val="30"/>
          <w:szCs w:val="30"/>
        </w:rPr>
        <w:t xml:space="preserve"> </w:t>
      </w:r>
      <w:r>
        <w:rPr>
          <w:rFonts w:ascii="黑体" w:hAnsi="黑体" w:eastAsia="黑体"/>
          <w:sz w:val="30"/>
          <w:szCs w:val="30"/>
        </w:rPr>
        <w:t xml:space="preserve">年  </w:t>
      </w:r>
      <w:ins w:id="12" w:author="Unknown Author" w:date="2023-05-15T11:47:40Z">
        <w:r>
          <w:rPr>
            <w:rFonts w:eastAsia="黑体" w:ascii="黑体" w:hAnsi="黑体"/>
            <w:sz w:val="30"/>
            <w:szCs w:val="30"/>
          </w:rPr>
          <w:t>5</w:t>
        </w:r>
      </w:ins>
      <w:r>
        <w:rPr>
          <w:rFonts w:eastAsia="黑体" w:ascii="黑体" w:hAnsi="黑体"/>
          <w:sz w:val="30"/>
          <w:szCs w:val="30"/>
        </w:rPr>
        <w:t xml:space="preserve">  </w:t>
      </w:r>
      <w:r>
        <w:rPr>
          <w:rFonts w:ascii="黑体" w:hAnsi="黑体" w:eastAsia="黑体"/>
          <w:sz w:val="30"/>
          <w:szCs w:val="30"/>
        </w:rPr>
        <w:t xml:space="preserve">月  </w:t>
      </w:r>
      <w:ins w:id="13" w:author="Unknown Author" w:date="2023-05-15T11:47:46Z">
        <w:r>
          <w:rPr>
            <w:rFonts w:eastAsia="黑体" w:ascii="黑体" w:hAnsi="黑体"/>
            <w:sz w:val="30"/>
            <w:szCs w:val="30"/>
          </w:rPr>
          <w:t>16</w:t>
        </w:r>
      </w:ins>
      <w:r>
        <w:rPr>
          <w:rFonts w:eastAsia="黑体" w:ascii="黑体" w:hAnsi="黑体"/>
          <w:sz w:val="30"/>
          <w:szCs w:val="30"/>
        </w:rPr>
        <w:t xml:space="preserve">  </w:t>
      </w:r>
      <w:r>
        <w:rPr>
          <w:rFonts w:ascii="黑体" w:hAnsi="黑体" w:eastAsia="黑体"/>
          <w:sz w:val="30"/>
          <w:szCs w:val="30"/>
        </w:rPr>
        <w:t>日</w:t>
      </w:r>
    </w:p>
    <w:p>
      <w:pPr>
        <w:pStyle w:val="Normal"/>
        <w:rPr/>
      </w:pPr>
      <w:r>
        <w:rPr/>
      </w:r>
    </w:p>
    <w:p>
      <w:pPr>
        <w:pStyle w:val="Normal"/>
        <w:widowControl/>
        <w:jc w:val="left"/>
        <w:rPr/>
      </w:pPr>
      <w:r>
        <w:rPr/>
      </w:r>
    </w:p>
    <w:tbl>
      <w:tblPr>
        <w:tblpPr w:bottomFromText="0" w:horzAnchor="margin" w:leftFromText="180" w:rightFromText="180" w:tblpX="0" w:tblpY="101" w:topFromText="0" w:vertAnchor="text"/>
        <w:tblW w:w="822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226"/>
      </w:tblGrid>
      <w:tr>
        <w:trPr>
          <w:trHeight w:val="13740" w:hRule="atLeast"/>
        </w:trPr>
        <w:tc>
          <w:tcPr>
            <w:tcW w:w="822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480"/>
              <w:jc w:val="center"/>
              <w:rPr>
                <w:rFonts w:ascii="黑体" w:hAnsi="黑体" w:eastAsia="黑体"/>
                <w:b/>
                <w:szCs w:val="21"/>
              </w:rPr>
            </w:pPr>
            <w:r>
              <w:rPr>
                <w:rFonts w:ascii="黑体" w:hAnsi="黑体" w:eastAsia="黑体"/>
                <w:b/>
                <w:sz w:val="30"/>
                <w:szCs w:val="30"/>
              </w:rPr>
              <w:t>论文撰写人承诺书</w:t>
            </w:r>
          </w:p>
          <w:p>
            <w:pPr>
              <w:pStyle w:val="Normal"/>
              <w:widowControl w:val="false"/>
              <w:spacing w:lineRule="auto" w:line="480"/>
              <w:ind w:left="313" w:right="325" w:firstLine="560"/>
              <w:rPr>
                <w:rFonts w:ascii="宋体" w:hAnsi="宋体" w:eastAsia="宋体" w:asciiTheme="minorEastAsia" w:eastAsiaTheme="minorEastAsia" w:hAnsiTheme="minorEastAsia"/>
                <w:sz w:val="28"/>
                <w:szCs w:val="28"/>
              </w:rPr>
            </w:pPr>
            <w:r>
              <w:rPr>
                <w:rFonts w:ascii="宋体" w:hAnsi="宋体" w:asciiTheme="minorEastAsia" w:hAnsiTheme="minorEastAsia"/>
                <w:sz w:val="28"/>
                <w:szCs w:val="28"/>
              </w:rPr>
              <w:t>本毕业论文是本人在导师指导下独立完成的，内容真实、可靠。本人在撰写毕业论文过程中不存在请人代写、抄袭或者剽窃他人作品、伪造或者篡改数据以及其他学位论文作假行为。</w:t>
            </w:r>
          </w:p>
          <w:p>
            <w:pPr>
              <w:pStyle w:val="Normal"/>
              <w:widowControl w:val="false"/>
              <w:spacing w:lineRule="auto" w:line="480"/>
              <w:ind w:left="313" w:right="325" w:firstLine="560"/>
              <w:rPr>
                <w:rFonts w:ascii="宋体" w:hAnsi="宋体" w:eastAsia="宋体" w:asciiTheme="minorEastAsia" w:eastAsiaTheme="minorEastAsia" w:hAnsiTheme="minorEastAsia"/>
                <w:sz w:val="28"/>
                <w:szCs w:val="28"/>
              </w:rPr>
            </w:pPr>
            <w:r>
              <w:rPr>
                <w:rFonts w:ascii="宋体" w:hAnsi="宋体" w:asciiTheme="minorEastAsia" w:hAnsiTheme="minorEastAsia"/>
                <w:sz w:val="28"/>
                <w:szCs w:val="28"/>
              </w:rPr>
              <w:t>本人清楚知道学位论文作假行为将会导致行为人受到不授予</w:t>
            </w:r>
            <w:r>
              <w:rPr>
                <w:rFonts w:eastAsia="宋体" w:ascii="宋体" w:hAnsi="宋体" w:asciiTheme="minorEastAsia" w:eastAsiaTheme="minorEastAsia" w:hAnsiTheme="minorEastAsia"/>
                <w:sz w:val="28"/>
                <w:szCs w:val="28"/>
              </w:rPr>
              <w:t>/</w:t>
            </w:r>
            <w:r>
              <w:rPr>
                <w:rFonts w:ascii="宋体" w:hAnsi="宋体" w:asciiTheme="minorEastAsia" w:hAnsiTheme="minorEastAsia"/>
                <w:sz w:val="28"/>
                <w:szCs w:val="28"/>
              </w:rPr>
              <w:t>撤销学位、开除学籍等处理（处分）决定。本人如果被查证在撰写本毕业论文过程中存在学位论文作假行为，愿意接受学校依法作出的处理（处分）决定。</w:t>
            </w:r>
          </w:p>
          <w:p>
            <w:pPr>
              <w:pStyle w:val="Normal"/>
              <w:widowControl w:val="false"/>
              <w:spacing w:lineRule="auto" w:line="480"/>
              <w:ind w:left="313" w:right="325" w:firstLine="420"/>
              <w:rPr>
                <w:rFonts w:ascii="黑体" w:hAnsi="黑体" w:eastAsia="黑体"/>
                <w:szCs w:val="21"/>
              </w:rPr>
            </w:pPr>
            <w:r>
              <w:rPr>
                <w:rFonts w:eastAsia="黑体" w:ascii="黑体" w:hAnsi="黑体"/>
                <w:szCs w:val="21"/>
              </w:rPr>
            </w:r>
          </w:p>
          <w:p>
            <w:pPr>
              <w:pStyle w:val="Normal"/>
              <w:widowControl w:val="false"/>
              <w:spacing w:lineRule="auto" w:line="480"/>
              <w:ind w:left="313" w:right="325" w:firstLine="420"/>
              <w:rPr>
                <w:rFonts w:ascii="黑体" w:hAnsi="黑体" w:eastAsia="黑体"/>
                <w:szCs w:val="21"/>
              </w:rPr>
            </w:pPr>
            <w:r>
              <w:rPr>
                <w:rFonts w:eastAsia="黑体" w:ascii="黑体" w:hAnsi="黑体"/>
                <w:szCs w:val="21"/>
              </w:rPr>
            </w:r>
          </w:p>
          <w:p>
            <w:pPr>
              <w:pStyle w:val="Normal"/>
              <w:widowControl w:val="false"/>
              <w:spacing w:lineRule="auto" w:line="480"/>
              <w:ind w:left="313" w:right="325" w:firstLine="420"/>
              <w:rPr>
                <w:rFonts w:ascii="黑体" w:hAnsi="黑体" w:eastAsia="黑体"/>
                <w:szCs w:val="21"/>
              </w:rPr>
            </w:pPr>
            <w:r>
              <w:rPr>
                <w:rFonts w:eastAsia="黑体" w:ascii="黑体" w:hAnsi="黑体"/>
                <w:szCs w:val="21"/>
              </w:rPr>
            </w:r>
          </w:p>
          <w:p>
            <w:pPr>
              <w:pStyle w:val="Normal"/>
              <w:widowControl w:val="false"/>
              <w:spacing w:lineRule="auto" w:line="480"/>
              <w:ind w:left="313" w:right="325" w:hanging="0"/>
              <w:jc w:val="right"/>
              <w:rPr>
                <w:rFonts w:ascii="黑体" w:hAnsi="黑体" w:eastAsia="黑体"/>
                <w:b/>
                <w:sz w:val="24"/>
              </w:rPr>
            </w:pPr>
            <w:r>
              <w:rPr>
                <w:rFonts w:eastAsia="黑体" w:ascii="黑体" w:hAnsi="黑体"/>
                <w:b/>
                <w:sz w:val="28"/>
                <w:szCs w:val="28"/>
              </w:rPr>
              <w:t xml:space="preserve">      </w:t>
            </w:r>
            <w:r>
              <w:rPr>
                <w:rFonts w:ascii="黑体" w:hAnsi="黑体" w:eastAsia="黑体"/>
                <w:b/>
                <w:sz w:val="24"/>
              </w:rPr>
              <w:t>承诺人签名：</w:t>
            </w:r>
            <w:ins w:id="14" w:author="Unknown Author" w:date="2023-05-15T11:47:53Z">
              <w:r>
                <w:rPr>
                  <w:rFonts w:ascii="黑体" w:hAnsi="黑体" w:eastAsia="黑体"/>
                  <w:b/>
                  <w:sz w:val="24"/>
                </w:rPr>
                <w:t>吴舒同</w:t>
              </w:r>
            </w:ins>
            <w:r>
              <w:rPr>
                <w:rFonts w:ascii="黑体" w:hAnsi="黑体" w:eastAsia="黑体"/>
                <w:b/>
                <w:sz w:val="24"/>
              </w:rPr>
              <w:t xml:space="preserve">               </w:t>
            </w:r>
          </w:p>
          <w:p>
            <w:pPr>
              <w:pStyle w:val="Normal"/>
              <w:widowControl w:val="false"/>
              <w:spacing w:lineRule="auto" w:line="480"/>
              <w:ind w:left="313" w:right="325" w:hanging="0"/>
              <w:jc w:val="right"/>
              <w:rPr>
                <w:rFonts w:ascii="黑体" w:hAnsi="黑体" w:eastAsia="黑体"/>
                <w:b/>
                <w:sz w:val="24"/>
              </w:rPr>
            </w:pPr>
            <w:r>
              <w:rPr>
                <w:rFonts w:ascii="黑体" w:hAnsi="黑体" w:eastAsia="黑体"/>
                <w:b/>
                <w:sz w:val="24"/>
              </w:rPr>
              <w:t xml:space="preserve">日期：  </w:t>
            </w:r>
            <w:r>
              <w:rPr>
                <w:rFonts w:eastAsia="黑体" w:ascii="黑体" w:hAnsi="黑体"/>
                <w:b/>
                <w:sz w:val="24"/>
              </w:rPr>
              <w:t>20</w:t>
            </w:r>
            <w:del w:id="15" w:author="Unknown Author" w:date="2023-05-15T11:47:57Z">
              <w:r>
                <w:rPr>
                  <w:rFonts w:eastAsia="黑体" w:ascii="黑体" w:hAnsi="黑体"/>
                  <w:b/>
                  <w:sz w:val="24"/>
                </w:rPr>
                <w:delText xml:space="preserve"> </w:delText>
              </w:r>
            </w:del>
            <w:ins w:id="16" w:author="Unknown Author" w:date="2023-05-15T11:47:56Z">
              <w:r>
                <w:rPr>
                  <w:rFonts w:eastAsia="黑体" w:ascii="黑体" w:hAnsi="黑体"/>
                  <w:b/>
                  <w:sz w:val="24"/>
                </w:rPr>
                <w:t>23</w:t>
              </w:r>
            </w:ins>
            <w:r>
              <w:rPr>
                <w:rFonts w:eastAsia="黑体" w:ascii="黑体" w:hAnsi="黑体"/>
                <w:b/>
                <w:sz w:val="24"/>
              </w:rPr>
              <w:t xml:space="preserve">  </w:t>
            </w:r>
            <w:r>
              <w:rPr>
                <w:rFonts w:ascii="黑体" w:hAnsi="黑体" w:eastAsia="黑体"/>
                <w:b/>
                <w:sz w:val="24"/>
              </w:rPr>
              <w:t xml:space="preserve">年  </w:t>
            </w:r>
            <w:ins w:id="17" w:author="Unknown Author" w:date="2023-05-15T11:48:00Z">
              <w:r>
                <w:rPr>
                  <w:rFonts w:eastAsia="黑体" w:ascii="黑体" w:hAnsi="黑体"/>
                  <w:b/>
                  <w:sz w:val="24"/>
                </w:rPr>
                <w:t>5</w:t>
              </w:r>
            </w:ins>
            <w:r>
              <w:rPr>
                <w:rFonts w:ascii="黑体" w:hAnsi="黑体" w:eastAsia="黑体"/>
                <w:b/>
                <w:sz w:val="24"/>
              </w:rPr>
              <w:t xml:space="preserve">月  </w:t>
            </w:r>
            <w:ins w:id="18" w:author="Unknown Author" w:date="2023-05-15T11:48:02Z">
              <w:r>
                <w:rPr>
                  <w:rFonts w:eastAsia="黑体" w:ascii="黑体" w:hAnsi="黑体"/>
                  <w:b/>
                  <w:sz w:val="24"/>
                </w:rPr>
                <w:t>16</w:t>
              </w:r>
            </w:ins>
            <w:r>
              <w:rPr>
                <w:rFonts w:ascii="黑体" w:hAnsi="黑体" w:eastAsia="黑体"/>
                <w:b/>
                <w:sz w:val="24"/>
              </w:rPr>
              <w:t xml:space="preserve">日    </w:t>
            </w:r>
          </w:p>
        </w:tc>
      </w:tr>
    </w:tbl>
    <w:p>
      <w:pPr>
        <w:sectPr>
          <w:footerReference w:type="even" r:id="rId4"/>
          <w:footerReference w:type="default" r:id="rId5"/>
          <w:type w:val="nextPage"/>
          <w:pgSz w:w="11906" w:h="16838"/>
          <w:pgMar w:left="1797" w:right="1797" w:gutter="0" w:header="0" w:top="1440" w:footer="992" w:bottom="1440"/>
          <w:pgNumType w:fmt="decimal"/>
          <w:formProt w:val="false"/>
          <w:titlePg/>
          <w:textDirection w:val="lrTb"/>
          <w:docGrid w:type="lines" w:linePitch="312" w:charSpace="5938"/>
        </w:sectPr>
      </w:pPr>
    </w:p>
    <w:tbl>
      <w:tblPr>
        <w:tblW w:w="924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311"/>
        <w:gridCol w:w="2379"/>
        <w:gridCol w:w="2243"/>
        <w:gridCol w:w="2310"/>
      </w:tblGrid>
      <w:tr>
        <w:trPr>
          <w:trHeight w:val="3680" w:hRule="atLeast"/>
        </w:trPr>
        <w:tc>
          <w:tcPr>
            <w:tcW w:w="924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黑体" w:hAnsi="黑体" w:eastAsia="黑体"/>
                <w:sz w:val="30"/>
              </w:rPr>
            </w:pPr>
            <w:r>
              <w:rPr>
                <w:rFonts w:ascii="黑体" w:hAnsi="黑体" w:eastAsia="黑体"/>
                <w:sz w:val="30"/>
              </w:rPr>
              <w:t>指导教师对</w:t>
            </w:r>
            <w:r>
              <w:rPr>
                <w:rFonts w:ascii="黑体" w:hAnsi="黑体" w:eastAsia="黑体"/>
                <w:sz w:val="30"/>
                <w:szCs w:val="30"/>
              </w:rPr>
              <w:t>论文学术规范的</w:t>
            </w:r>
            <w:r>
              <w:rPr>
                <w:rFonts w:ascii="黑体" w:hAnsi="黑体" w:eastAsia="黑体"/>
                <w:sz w:val="30"/>
              </w:rPr>
              <w:t>审查</w:t>
            </w:r>
            <w:r>
              <w:rPr>
                <w:rFonts w:ascii="黑体" w:hAnsi="黑体" w:eastAsia="黑体"/>
                <w:sz w:val="30"/>
                <w:szCs w:val="30"/>
              </w:rPr>
              <w:t>意见：</w:t>
            </w:r>
          </w:p>
          <w:p>
            <w:pPr>
              <w:pStyle w:val="Normal"/>
              <w:widowControl w:val="false"/>
              <w:ind w:firstLine="480"/>
              <w:rPr>
                <w:rFonts w:ascii="黑体" w:hAnsi="黑体" w:eastAsia="黑体"/>
                <w:sz w:val="24"/>
              </w:rPr>
            </w:pPr>
            <w:r>
              <w:rPr>
                <w:rFonts w:eastAsia="黑体" w:ascii="黑体" w:hAnsi="黑体"/>
                <w:sz w:val="24"/>
              </w:rPr>
            </w:r>
          </w:p>
          <w:p>
            <w:pPr>
              <w:pStyle w:val="Normal"/>
              <w:widowControl w:val="false"/>
              <w:ind w:firstLine="480"/>
              <w:rPr>
                <w:rFonts w:ascii="新宋体" w:hAnsi="新宋体" w:eastAsia="新宋体" w:cs="新宋体"/>
                <w:kern w:val="0"/>
                <w:szCs w:val="21"/>
                <w:lang w:val="zh-CN"/>
              </w:rPr>
            </w:pPr>
            <w:r>
              <w:rPr>
                <w:rFonts w:eastAsia="新宋体" w:cs="新宋体" w:ascii="新宋体" w:hAnsi="新宋体"/>
                <w:kern w:val="0"/>
                <w:sz w:val="24"/>
                <w:lang w:val="zh-CN"/>
              </w:rPr>
              <w:t xml:space="preserve">□ </w:t>
            </w:r>
            <w:r>
              <w:rPr>
                <w:rFonts w:ascii="新宋体" w:hAnsi="新宋体" w:cs="新宋体" w:eastAsia="新宋体"/>
                <w:kern w:val="0"/>
                <w:szCs w:val="21"/>
                <w:lang w:val="zh-CN"/>
              </w:rPr>
              <w:t>本人经过尽职审查，未发现毕业论文有学术不端行为。</w:t>
            </w:r>
          </w:p>
          <w:p>
            <w:pPr>
              <w:pStyle w:val="Normal"/>
              <w:widowControl w:val="false"/>
              <w:ind w:firstLine="480"/>
              <w:rPr>
                <w:rFonts w:ascii="新宋体" w:hAnsi="新宋体" w:eastAsia="新宋体" w:cs="新宋体"/>
                <w:kern w:val="0"/>
                <w:szCs w:val="21"/>
                <w:lang w:val="zh-CN"/>
              </w:rPr>
            </w:pPr>
            <w:r>
              <w:rPr>
                <w:rFonts w:eastAsia="新宋体" w:cs="新宋体" w:ascii="新宋体" w:hAnsi="新宋体"/>
                <w:kern w:val="0"/>
                <w:szCs w:val="21"/>
                <w:lang w:val="zh-CN"/>
              </w:rPr>
            </w:r>
          </w:p>
          <w:p>
            <w:pPr>
              <w:pStyle w:val="Normal"/>
              <w:widowControl w:val="false"/>
              <w:ind w:firstLine="480"/>
              <w:rPr>
                <w:rFonts w:ascii="新宋体" w:hAnsi="新宋体" w:eastAsia="新宋体" w:cs="新宋体"/>
                <w:kern w:val="0"/>
                <w:szCs w:val="21"/>
                <w:lang w:val="zh-CN"/>
              </w:rPr>
            </w:pPr>
            <w:r>
              <w:rPr>
                <w:rFonts w:eastAsia="新宋体" w:cs="新宋体" w:ascii="新宋体" w:hAnsi="新宋体"/>
                <w:kern w:val="0"/>
                <w:szCs w:val="21"/>
                <w:lang w:val="zh-CN"/>
              </w:rPr>
              <w:t xml:space="preserve">□ </w:t>
            </w:r>
            <w:r>
              <w:rPr>
                <w:rFonts w:ascii="新宋体" w:hAnsi="新宋体" w:cs="新宋体" w:eastAsia="新宋体"/>
                <w:kern w:val="0"/>
                <w:szCs w:val="21"/>
                <w:lang w:val="zh-CN"/>
              </w:rPr>
              <w:t>本人经过尽职审查，发现毕业论文有如下学术不端行为：</w:t>
            </w:r>
          </w:p>
          <w:p>
            <w:pPr>
              <w:pStyle w:val="Normal"/>
              <w:widowControl w:val="false"/>
              <w:ind w:firstLine="465"/>
              <w:rPr>
                <w:rFonts w:ascii="新宋体" w:hAnsi="新宋体" w:eastAsia="新宋体" w:cs="新宋体"/>
                <w:kern w:val="0"/>
                <w:sz w:val="24"/>
                <w:lang w:val="zh-CN"/>
              </w:rPr>
            </w:pPr>
            <w:r>
              <w:rPr>
                <w:rFonts w:eastAsia="新宋体" w:cs="新宋体" w:ascii="新宋体" w:hAnsi="新宋体"/>
                <w:kern w:val="0"/>
                <w:sz w:val="24"/>
                <w:lang w:val="zh-CN"/>
              </w:rPr>
            </w:r>
          </w:p>
          <w:p>
            <w:pPr>
              <w:pStyle w:val="Normal"/>
              <w:widowControl w:val="false"/>
              <w:ind w:firstLine="465"/>
              <w:rPr>
                <w:rFonts w:ascii="新宋体" w:hAnsi="新宋体" w:eastAsia="新宋体" w:cs="新宋体"/>
                <w:kern w:val="0"/>
                <w:sz w:val="24"/>
                <w:u w:val="single"/>
                <w:lang w:val="zh-CN"/>
              </w:rPr>
            </w:pPr>
            <w:r>
              <w:rPr>
                <w:rFonts w:eastAsia="新宋体" w:cs="新宋体" w:ascii="新宋体" w:hAnsi="新宋体"/>
                <w:kern w:val="0"/>
                <w:sz w:val="24"/>
                <w:u w:val="single"/>
                <w:lang w:val="zh-CN"/>
              </w:rPr>
            </w:r>
          </w:p>
          <w:p>
            <w:pPr>
              <w:pStyle w:val="Normal"/>
              <w:widowControl w:val="false"/>
              <w:rPr>
                <w:b/>
                <w:sz w:val="24"/>
              </w:rPr>
            </w:pPr>
            <w:r>
              <w:rPr>
                <w:rFonts w:ascii="黑体" w:hAnsi="黑体" w:eastAsia="黑体"/>
                <w:b/>
                <w:sz w:val="24"/>
              </w:rPr>
              <w:t xml:space="preserve">指导教师签名：                 日期：  </w:t>
            </w:r>
            <w:r>
              <w:rPr>
                <w:rFonts w:eastAsia="黑体" w:ascii="黑体" w:hAnsi="黑体"/>
                <w:b/>
                <w:sz w:val="24"/>
              </w:rPr>
              <w:t xml:space="preserve">20   </w:t>
            </w:r>
            <w:r>
              <w:rPr>
                <w:rFonts w:ascii="黑体" w:hAnsi="黑体" w:eastAsia="黑体"/>
                <w:b/>
                <w:sz w:val="24"/>
              </w:rPr>
              <w:t>年  月  日</w:t>
            </w:r>
          </w:p>
        </w:tc>
      </w:tr>
      <w:tr>
        <w:trPr/>
        <w:tc>
          <w:tcPr>
            <w:tcW w:w="469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黑体" w:hAnsi="黑体" w:eastAsia="黑体"/>
                <w:sz w:val="30"/>
                <w:szCs w:val="30"/>
              </w:rPr>
            </w:pPr>
            <w:r>
              <w:rPr>
                <w:rFonts w:ascii="黑体" w:hAnsi="黑体" w:eastAsia="黑体"/>
                <w:sz w:val="30"/>
                <w:szCs w:val="30"/>
              </w:rPr>
              <w:t>指导教师评语：</w:t>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rFonts w:ascii="黑体" w:hAnsi="黑体" w:eastAsia="黑体"/>
                <w:sz w:val="24"/>
              </w:rPr>
            </w:pPr>
            <w:r>
              <w:rPr>
                <w:rFonts w:ascii="黑体" w:hAnsi="黑体" w:eastAsia="黑体"/>
                <w:b/>
                <w:sz w:val="24"/>
              </w:rPr>
              <w:t>签名</w:t>
            </w:r>
            <w:r>
              <w:rPr>
                <w:rFonts w:ascii="黑体" w:hAnsi="黑体" w:eastAsia="黑体"/>
                <w:sz w:val="24"/>
              </w:rPr>
              <w:t>：</w:t>
            </w:r>
          </w:p>
          <w:p>
            <w:pPr>
              <w:pStyle w:val="Normal"/>
              <w:widowControl w:val="false"/>
              <w:rPr>
                <w:sz w:val="24"/>
              </w:rPr>
            </w:pPr>
            <w:r>
              <w:rPr>
                <w:rFonts w:eastAsia="黑体" w:ascii="黑体" w:hAnsi="黑体"/>
                <w:b/>
                <w:sz w:val="24"/>
              </w:rPr>
              <w:t xml:space="preserve">20   </w:t>
            </w:r>
            <w:r>
              <w:rPr>
                <w:rFonts w:ascii="黑体" w:hAnsi="黑体" w:eastAsia="黑体"/>
                <w:b/>
                <w:sz w:val="24"/>
              </w:rPr>
              <w:t>年  月  日</w:t>
            </w:r>
          </w:p>
        </w:tc>
        <w:tc>
          <w:tcPr>
            <w:tcW w:w="455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黑体" w:hAnsi="黑体" w:eastAsia="黑体"/>
                <w:sz w:val="30"/>
                <w:szCs w:val="30"/>
              </w:rPr>
            </w:pPr>
            <w:r>
              <w:rPr>
                <w:rFonts w:ascii="黑体" w:hAnsi="黑体" w:eastAsia="黑体"/>
                <w:sz w:val="30"/>
                <w:szCs w:val="30"/>
              </w:rPr>
              <w:t>答辩委员会（小组）评语：</w:t>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sz w:val="24"/>
              </w:rPr>
            </w:pPr>
            <w:r>
              <w:rPr>
                <w:sz w:val="24"/>
              </w:rPr>
            </w:r>
          </w:p>
          <w:p>
            <w:pPr>
              <w:pStyle w:val="Normal"/>
              <w:widowControl w:val="false"/>
              <w:rPr>
                <w:rFonts w:ascii="黑体" w:hAnsi="黑体" w:eastAsia="黑体"/>
                <w:sz w:val="24"/>
              </w:rPr>
            </w:pPr>
            <w:r>
              <w:rPr>
                <w:rFonts w:ascii="黑体" w:hAnsi="黑体" w:eastAsia="黑体"/>
                <w:b/>
                <w:sz w:val="24"/>
              </w:rPr>
              <w:t>签名</w:t>
            </w:r>
            <w:r>
              <w:rPr>
                <w:rFonts w:ascii="黑体" w:hAnsi="黑体" w:eastAsia="黑体"/>
                <w:sz w:val="24"/>
              </w:rPr>
              <w:t>：</w:t>
            </w:r>
          </w:p>
          <w:p>
            <w:pPr>
              <w:pStyle w:val="Normal"/>
              <w:widowControl w:val="false"/>
              <w:rPr>
                <w:sz w:val="24"/>
              </w:rPr>
            </w:pPr>
            <w:r>
              <w:rPr>
                <w:rFonts w:eastAsia="黑体" w:ascii="黑体" w:hAnsi="黑体"/>
                <w:b/>
                <w:sz w:val="24"/>
              </w:rPr>
              <w:t xml:space="preserve">20   </w:t>
            </w:r>
            <w:r>
              <w:rPr>
                <w:rFonts w:ascii="黑体" w:hAnsi="黑体" w:eastAsia="黑体"/>
                <w:b/>
                <w:sz w:val="24"/>
              </w:rPr>
              <w:t>年  月  日</w:t>
            </w:r>
          </w:p>
        </w:tc>
      </w:tr>
      <w:tr>
        <w:trPr>
          <w:trHeight w:val="685" w:hRule="atLeast"/>
        </w:trPr>
        <w:tc>
          <w:tcPr>
            <w:tcW w:w="23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ascii="宋体" w:hAnsi="宋体" w:cs="宋体"/>
                <w:b/>
                <w:color w:val="000000"/>
                <w:kern w:val="0"/>
                <w:sz w:val="24"/>
              </w:rPr>
              <w:t>学分</w:t>
            </w:r>
          </w:p>
        </w:tc>
        <w:tc>
          <w:tcPr>
            <w:tcW w:w="23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cs="宋体" w:ascii="宋体" w:hAnsi="宋体"/>
                <w:b/>
                <w:color w:val="000000"/>
                <w:kern w:val="0"/>
                <w:sz w:val="24"/>
              </w:rPr>
            </w:r>
          </w:p>
        </w:tc>
        <w:tc>
          <w:tcPr>
            <w:tcW w:w="22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ascii="宋体" w:hAnsi="宋体" w:cs="宋体"/>
                <w:b/>
                <w:color w:val="000000"/>
                <w:kern w:val="0"/>
                <w:sz w:val="24"/>
              </w:rPr>
              <w:t>成绩</w:t>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宋体" w:hAnsi="宋体" w:cs="宋体"/>
                <w:b/>
                <w:color w:val="000000"/>
                <w:kern w:val="0"/>
                <w:sz w:val="24"/>
              </w:rPr>
            </w:pPr>
            <w:r>
              <w:rPr>
                <w:rFonts w:cs="宋体" w:ascii="宋体" w:hAnsi="宋体"/>
                <w:b/>
                <w:color w:val="000000"/>
                <w:kern w:val="0"/>
                <w:sz w:val="24"/>
              </w:rPr>
            </w:r>
          </w:p>
        </w:tc>
      </w:tr>
      <w:tr>
        <w:trPr>
          <w:trHeight w:val="1551" w:hRule="atLeast"/>
        </w:trPr>
        <w:tc>
          <w:tcPr>
            <w:tcW w:w="9243"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宋体" w:hAnsi="宋体" w:cs="宋体"/>
                <w:b/>
                <w:color w:val="000000"/>
                <w:kern w:val="0"/>
                <w:sz w:val="24"/>
              </w:rPr>
            </w:pPr>
            <w:r>
              <w:rPr>
                <w:rFonts w:ascii="宋体" w:hAnsi="宋体" w:cs="宋体"/>
                <w:b/>
                <w:color w:val="000000"/>
                <w:kern w:val="0"/>
                <w:sz w:val="24"/>
              </w:rPr>
              <w:t>备注：</w:t>
            </w:r>
          </w:p>
        </w:tc>
      </w:tr>
    </w:tbl>
    <w:p>
      <w:pPr>
        <w:sectPr>
          <w:headerReference w:type="default" r:id="rId6"/>
          <w:footerReference w:type="default" r:id="rId7"/>
          <w:footerReference w:type="first" r:id="rId8"/>
          <w:type w:val="nextPage"/>
          <w:pgSz w:w="11906" w:h="16838"/>
          <w:pgMar w:left="1797" w:right="1797" w:gutter="0" w:header="851" w:top="1440" w:footer="992" w:bottom="1440"/>
          <w:pgNumType w:fmt="decimal"/>
          <w:formProt w:val="false"/>
          <w:textDirection w:val="lrTb"/>
          <w:docGrid w:type="lines" w:linePitch="312" w:charSpace="5938"/>
        </w:sectPr>
        <w:pStyle w:val="Normal"/>
        <w:rPr/>
      </w:pPr>
      <w:r>
        <w:rPr/>
      </w:r>
    </w:p>
    <w:p>
      <w:pPr>
        <w:pStyle w:val="Normal"/>
        <w:spacing w:before="156" w:after="156"/>
        <w:jc w:val="center"/>
        <w:rPr>
          <w:rFonts w:ascii="黑体" w:hAnsi="黑体" w:eastAsia="黑体"/>
          <w:bCs/>
          <w:sz w:val="44"/>
          <w:szCs w:val="44"/>
        </w:rPr>
      </w:pPr>
      <w:r>
        <mc:AlternateContent>
          <mc:Choice Requires="wps">
            <w:drawing>
              <wp:anchor behindDoc="0" distT="3810" distB="3810" distL="521335" distR="3810" simplePos="0" locked="0" layoutInCell="0" allowOverlap="1" relativeHeight="6" wp14:anchorId="73945256">
                <wp:simplePos x="0" y="0"/>
                <wp:positionH relativeFrom="column">
                  <wp:posOffset>3557905</wp:posOffset>
                </wp:positionH>
                <wp:positionV relativeFrom="paragraph">
                  <wp:posOffset>635</wp:posOffset>
                </wp:positionV>
                <wp:extent cx="1676400" cy="850900"/>
                <wp:effectExtent l="521335" t="3810" r="3810" b="3810"/>
                <wp:wrapNone/>
                <wp:docPr id="5" name="圆角矩形标注 5"/>
                <a:graphic xmlns:a="http://schemas.openxmlformats.org/drawingml/2006/main">
                  <a:graphicData uri="http://schemas.microsoft.com/office/word/2010/wordprocessingShape">
                    <wps:wsp>
                      <wps:cNvSpPr/>
                      <wps:spPr>
                        <a:xfrm>
                          <a:off x="0" y="0"/>
                          <a:ext cx="1676520" cy="851040"/>
                        </a:xfrm>
                        <a:prstGeom prst="wedgeRoundRectCallout">
                          <a:avLst>
                            <a:gd name="adj1" fmla="val -80113"/>
                            <a:gd name="adj2" fmla="val -2962"/>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jc w:val="center"/>
                              <w:rPr>
                                <w:color w:val="000000"/>
                              </w:rPr>
                            </w:pPr>
                            <w:r>
                              <w:rPr>
                                <w:color w:val="000000"/>
                              </w:rPr>
                              <w:t>二号，黑体，居中。</w:t>
                            </w:r>
                          </w:p>
                          <w:p>
                            <w:pPr>
                              <w:pStyle w:val="FrameContents"/>
                              <w:jc w:val="center"/>
                              <w:rPr>
                                <w:color w:val="000000"/>
                              </w:rPr>
                            </w:pPr>
                            <w:r>
                              <w:rPr>
                                <w:color w:val="000000"/>
                              </w:rPr>
                              <w:t>下空一行为章、节、 小节及其开始页码。</w:t>
                            </w:r>
                          </w:p>
                        </w:txbxContent>
                      </wps:txbx>
                      <wps:bodyPr anchor="ctr">
                        <a:prstTxWarp prst="textNoShape"/>
                        <a:noAutofit/>
                      </wps:bodyPr>
                    </wps:wsp>
                  </a:graphicData>
                </a:graphic>
              </wp:anchor>
            </w:drawing>
          </mc:Choice>
          <mc:Fallback>
            <w:pict>
              <v:shapetype id="_x0000_t17" coordsize="21600,21600" o:spt="17"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圆角矩形标注 5"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280.15pt;margin-top:0.05pt;width:131.95pt;height:66.95pt;mso-wrap-style:square;v-text-anchor:middle" wp14:anchorId="73945256" type="_x0000_t17">
                <v:fill o:detectmouseclick="t" color2="#ffda9e"/>
                <v:stroke color="#ffc000" weight="6480" joinstyle="miter" endcap="flat"/>
                <v:textbox>
                  <w:txbxContent>
                    <w:p>
                      <w:pPr>
                        <w:pStyle w:val="FrameContents"/>
                        <w:jc w:val="center"/>
                        <w:rPr>
                          <w:color w:val="000000"/>
                        </w:rPr>
                      </w:pPr>
                      <w:r>
                        <w:rPr>
                          <w:color w:val="000000"/>
                        </w:rPr>
                        <w:t>二号，黑体，居中。</w:t>
                      </w:r>
                    </w:p>
                    <w:p>
                      <w:pPr>
                        <w:pStyle w:val="FrameContents"/>
                        <w:jc w:val="center"/>
                        <w:rPr>
                          <w:color w:val="000000"/>
                        </w:rPr>
                      </w:pPr>
                      <w:r>
                        <w:rPr>
                          <w:color w:val="000000"/>
                        </w:rPr>
                        <w:t>下空一行为章、节、 小节及其开始页码。</w:t>
                      </w:r>
                    </w:p>
                  </w:txbxContent>
                </v:textbox>
                <w10:wrap type="none"/>
              </v:shape>
            </w:pict>
          </mc:Fallback>
        </mc:AlternateContent>
      </w:r>
      <w:r>
        <w:rPr>
          <w:rFonts w:ascii="黑体" w:hAnsi="黑体" w:eastAsia="黑体"/>
          <w:bCs/>
          <w:sz w:val="44"/>
          <w:szCs w:val="44"/>
        </w:rPr>
        <w:t>目录</w:t>
      </w:r>
    </w:p>
    <w:p>
      <w:pPr>
        <w:pStyle w:val="Normal"/>
        <w:tabs>
          <w:tab w:val="clear" w:pos="420"/>
          <w:tab w:val="left" w:pos="434" w:leader="none"/>
        </w:tabs>
        <w:spacing w:lineRule="exact" w:line="400"/>
        <w:rPr>
          <w:rFonts w:ascii="宋体" w:hAnsi="宋体"/>
          <w:b/>
          <w:bCs/>
          <w:sz w:val="24"/>
        </w:rPr>
      </w:pPr>
      <w:r>
        <w:rPr>
          <w:rFonts w:ascii="宋体" w:hAnsi="宋体"/>
          <w:b/>
          <w:bCs/>
          <w:sz w:val="24"/>
        </w:rPr>
      </w:r>
    </w:p>
    <w:p>
      <w:pPr>
        <w:pStyle w:val="Normal"/>
        <w:rPr>
          <w:rFonts w:ascii="宋体" w:hAnsi="宋体"/>
          <w:b/>
          <w:bCs/>
          <w:sz w:val="24"/>
        </w:rPr>
      </w:pPr>
      <w:r>
        <w:rPr>
          <w:rFonts w:ascii="宋体" w:hAnsi="宋体"/>
          <w:b/>
          <w:bCs/>
          <w:sz w:val="24"/>
        </w:rPr>
        <w:t>摘要</w:t>
      </w:r>
    </w:p>
    <w:p>
      <w:pPr>
        <w:pStyle w:val="Normal"/>
        <w:rPr>
          <w:rFonts w:ascii="宋体" w:hAnsi="宋体"/>
          <w:b/>
          <w:bCs/>
          <w:sz w:val="24"/>
        </w:rPr>
      </w:pPr>
      <w:r>
        <w:rPr>
          <w:rFonts w:ascii="宋体" w:hAnsi="宋体"/>
          <w:b/>
          <w:bCs/>
          <w:sz w:val="24"/>
        </w:rPr>
        <w:t>ABSTRACT</w:t>
      </w:r>
    </w:p>
    <w:p>
      <w:pPr>
        <w:pStyle w:val="Normal"/>
        <w:rPr>
          <w:rFonts w:ascii="宋体" w:hAnsi="宋体"/>
          <w:b/>
          <w:bCs/>
          <w:sz w:val="24"/>
        </w:rPr>
      </w:pPr>
      <w:r>
        <w:rPr>
          <w:rFonts w:ascii="宋体" w:hAnsi="宋体"/>
          <w:b/>
          <w:bCs/>
          <w:sz w:val="24"/>
        </w:rPr>
        <w:t>第一章 引言</w:t>
      </w:r>
    </w:p>
    <w:p>
      <w:pPr>
        <w:pStyle w:val="Normal"/>
        <w:rPr>
          <w:rFonts w:ascii="宋体" w:hAnsi="宋体"/>
          <w:b/>
          <w:bCs/>
          <w:sz w:val="24"/>
        </w:rPr>
      </w:pPr>
      <w:r>
        <w:rPr>
          <w:rFonts w:ascii="宋体" w:hAnsi="宋体"/>
          <w:b/>
          <w:bCs/>
          <w:sz w:val="24"/>
        </w:rPr>
        <w:t>第二章 背景</w:t>
      </w:r>
    </w:p>
    <w:p>
      <w:pPr>
        <w:pStyle w:val="Normal"/>
        <w:rPr>
          <w:rFonts w:ascii="宋体" w:hAnsi="宋体"/>
          <w:b/>
          <w:bCs/>
          <w:sz w:val="24"/>
        </w:rPr>
      </w:pPr>
      <w:r>
        <w:rPr>
          <w:rFonts w:ascii="宋体" w:hAnsi="宋体"/>
          <w:b/>
          <w:bCs/>
          <w:sz w:val="24"/>
        </w:rPr>
        <w:t>第三章 实验</w:t>
      </w:r>
    </w:p>
    <w:p>
      <w:pPr>
        <w:pStyle w:val="Normal"/>
        <w:rPr>
          <w:rFonts w:ascii="宋体" w:hAnsi="宋体"/>
          <w:b w:val="false"/>
          <w:bCs w:val="false"/>
          <w:sz w:val="24"/>
        </w:rPr>
      </w:pPr>
      <w:r>
        <w:rPr>
          <w:rFonts w:ascii="宋体" w:hAnsi="宋体"/>
          <w:b w:val="false"/>
          <w:bCs w:val="false"/>
          <w:sz w:val="24"/>
        </w:rPr>
        <w:t xml:space="preserve">3.1 </w:t>
      </w:r>
      <w:r>
        <w:rPr>
          <w:rFonts w:ascii="宋体" w:hAnsi="宋体"/>
          <w:b w:val="false"/>
          <w:bCs w:val="false"/>
          <w:sz w:val="24"/>
        </w:rPr>
        <w:t>数据集</w:t>
      </w:r>
    </w:p>
    <w:p>
      <w:pPr>
        <w:pStyle w:val="Normal"/>
        <w:rPr>
          <w:rFonts w:ascii="宋体" w:hAnsi="宋体"/>
          <w:b w:val="false"/>
          <w:bCs w:val="false"/>
          <w:sz w:val="24"/>
        </w:rPr>
      </w:pPr>
      <w:r>
        <w:rPr>
          <w:rFonts w:ascii="宋体" w:hAnsi="宋体"/>
          <w:b w:val="false"/>
          <w:bCs w:val="false"/>
          <w:sz w:val="24"/>
        </w:rPr>
        <w:t xml:space="preserve">3.2 </w:t>
      </w:r>
      <w:r>
        <w:rPr>
          <w:rFonts w:ascii="宋体" w:hAnsi="宋体"/>
          <w:b w:val="false"/>
          <w:bCs w:val="false"/>
          <w:sz w:val="24"/>
        </w:rPr>
        <w:t>实验环境</w:t>
      </w:r>
    </w:p>
    <w:p>
      <w:pPr>
        <w:pStyle w:val="Normal"/>
        <w:rPr>
          <w:rFonts w:ascii="宋体" w:hAnsi="宋体"/>
          <w:b w:val="false"/>
          <w:bCs w:val="false"/>
          <w:sz w:val="24"/>
        </w:rPr>
      </w:pPr>
      <w:r>
        <w:rPr>
          <w:rFonts w:ascii="宋体" w:hAnsi="宋体"/>
          <w:b w:val="false"/>
          <w:bCs w:val="false"/>
          <w:sz w:val="24"/>
        </w:rPr>
        <w:t xml:space="preserve">3.3 </w:t>
      </w:r>
      <w:r>
        <w:rPr>
          <w:rFonts w:ascii="宋体" w:hAnsi="宋体"/>
          <w:b w:val="false"/>
          <w:bCs w:val="false"/>
          <w:sz w:val="24"/>
        </w:rPr>
        <w:t>数据总览</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3.3.1 </w:t>
      </w:r>
      <w:r>
        <w:rPr>
          <w:rFonts w:ascii="宋体" w:hAnsi="宋体"/>
          <w:b w:val="false"/>
          <w:bCs w:val="false"/>
          <w:sz w:val="24"/>
        </w:rPr>
        <w:t>总量</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3.3.2 </w:t>
      </w:r>
      <w:r>
        <w:rPr>
          <w:rFonts w:ascii="宋体" w:hAnsi="宋体"/>
          <w:b w:val="false"/>
          <w:bCs w:val="false"/>
          <w:sz w:val="24"/>
        </w:rPr>
        <w:t>连通分量</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3.3.3 </w:t>
      </w:r>
      <w:r>
        <w:rPr>
          <w:rFonts w:ascii="宋体" w:hAnsi="宋体"/>
          <w:b w:val="false"/>
          <w:bCs w:val="false"/>
          <w:sz w:val="24"/>
        </w:rPr>
        <w:t>度分布</w:t>
      </w:r>
    </w:p>
    <w:p>
      <w:pPr>
        <w:pStyle w:val="Normal"/>
        <w:rPr>
          <w:rFonts w:ascii="宋体" w:hAnsi="宋体"/>
          <w:b w:val="false"/>
          <w:bCs w:val="false"/>
          <w:sz w:val="24"/>
        </w:rPr>
      </w:pPr>
      <w:r>
        <w:rPr>
          <w:rFonts w:ascii="宋体" w:hAnsi="宋体"/>
          <w:b w:val="false"/>
          <w:bCs w:val="false"/>
          <w:sz w:val="24"/>
        </w:rPr>
        <w:t xml:space="preserve">3.4 </w:t>
      </w:r>
      <w:r>
        <w:rPr>
          <w:rFonts w:ascii="宋体" w:hAnsi="宋体"/>
          <w:b w:val="false"/>
          <w:bCs w:val="false"/>
          <w:sz w:val="24"/>
        </w:rPr>
        <w:t>宏观网络演变分析</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3.4.1 </w:t>
      </w:r>
      <w:r>
        <w:rPr>
          <w:rFonts w:ascii="宋体" w:hAnsi="宋体"/>
          <w:b w:val="false"/>
          <w:bCs w:val="false"/>
          <w:sz w:val="24"/>
        </w:rPr>
        <w:t>节点量值</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3.4.2 </w:t>
      </w:r>
      <w:r>
        <w:rPr>
          <w:rFonts w:ascii="宋体" w:hAnsi="宋体"/>
          <w:b w:val="false"/>
          <w:bCs w:val="false"/>
          <w:sz w:val="24"/>
        </w:rPr>
        <w:t>边量值</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3.4.3 </w:t>
      </w:r>
      <w:r>
        <w:rPr>
          <w:rFonts w:ascii="宋体" w:hAnsi="宋体"/>
          <w:b w:val="false"/>
          <w:bCs w:val="false"/>
          <w:sz w:val="24"/>
        </w:rPr>
        <w:t>量值增减比</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3.4.4 </w:t>
      </w:r>
      <w:r>
        <w:rPr>
          <w:rFonts w:ascii="宋体" w:hAnsi="宋体"/>
          <w:b w:val="false"/>
          <w:bCs w:val="false"/>
          <w:sz w:val="24"/>
        </w:rPr>
        <w:t>新增（减）边与点的关系</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3.4.5 </w:t>
      </w:r>
      <w:r>
        <w:rPr>
          <w:rFonts w:ascii="宋体" w:hAnsi="宋体"/>
          <w:b w:val="false"/>
          <w:bCs w:val="false"/>
          <w:sz w:val="24"/>
        </w:rPr>
        <w:t>增减节点（边）的连接性</w:t>
      </w:r>
    </w:p>
    <w:p>
      <w:pPr>
        <w:pStyle w:val="Normal"/>
        <w:rPr>
          <w:rFonts w:ascii="宋体" w:hAnsi="宋体"/>
          <w:b w:val="false"/>
          <w:bCs w:val="false"/>
          <w:sz w:val="24"/>
        </w:rPr>
      </w:pPr>
      <w:r>
        <w:rPr>
          <w:rFonts w:ascii="宋体" w:hAnsi="宋体"/>
          <w:b w:val="false"/>
          <w:bCs w:val="false"/>
          <w:sz w:val="24"/>
        </w:rPr>
        <w:t xml:space="preserve">3.5 </w:t>
      </w:r>
      <w:r>
        <w:rPr>
          <w:rFonts w:ascii="宋体" w:hAnsi="宋体"/>
          <w:b w:val="false"/>
          <w:bCs w:val="false"/>
          <w:sz w:val="24"/>
        </w:rPr>
        <w:t>自治系统层级的实例分析</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3.5.1 </w:t>
      </w:r>
      <w:r>
        <w:rPr>
          <w:rFonts w:ascii="宋体" w:hAnsi="宋体"/>
          <w:b w:val="false"/>
          <w:bCs w:val="false"/>
          <w:sz w:val="24"/>
        </w:rPr>
        <w:t>各层级自治系统的度数变化</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3.5.2 </w:t>
      </w:r>
      <w:r>
        <w:rPr>
          <w:rFonts w:ascii="宋体" w:hAnsi="宋体"/>
          <w:b w:val="false"/>
          <w:bCs w:val="false"/>
          <w:sz w:val="24"/>
        </w:rPr>
        <w:t>单个自治系统的自我中心网络</w:t>
      </w:r>
    </w:p>
    <w:p>
      <w:pPr>
        <w:pStyle w:val="Normal"/>
        <w:rPr>
          <w:rFonts w:ascii="宋体" w:hAnsi="宋体"/>
          <w:b w:val="false"/>
          <w:bCs w:val="false"/>
          <w:sz w:val="24"/>
        </w:rPr>
      </w:pPr>
      <w:r>
        <w:rPr>
          <w:rFonts w:ascii="宋体" w:hAnsi="宋体"/>
          <w:b w:val="false"/>
          <w:bCs w:val="false"/>
          <w:sz w:val="24"/>
        </w:rPr>
        <w:t xml:space="preserve">3.6 </w:t>
      </w:r>
      <w:r>
        <w:rPr>
          <w:rFonts w:ascii="宋体" w:hAnsi="宋体"/>
          <w:b w:val="false"/>
          <w:bCs w:val="false"/>
          <w:sz w:val="24"/>
        </w:rPr>
        <w:t>以国家为单位的聚合分析</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3.6.1 </w:t>
      </w:r>
      <w:r>
        <w:rPr>
          <w:rFonts w:ascii="宋体" w:hAnsi="宋体"/>
          <w:b w:val="false"/>
          <w:bCs w:val="false"/>
          <w:sz w:val="24"/>
        </w:rPr>
        <w:t>国内外协议总量</w:t>
      </w:r>
    </w:p>
    <w:p>
      <w:pPr>
        <w:pStyle w:val="Normal"/>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3.6.2 </w:t>
      </w:r>
      <w:r>
        <w:rPr>
          <w:rFonts w:ascii="宋体" w:hAnsi="宋体"/>
          <w:b w:val="false"/>
          <w:bCs w:val="false"/>
          <w:sz w:val="24"/>
        </w:rPr>
        <w:t>国家社群</w:t>
      </w:r>
    </w:p>
    <w:p>
      <w:pPr>
        <w:pStyle w:val="Normal"/>
        <w:rPr>
          <w:rFonts w:ascii="宋体" w:hAnsi="宋体"/>
          <w:b w:val="false"/>
          <w:bCs w:val="false"/>
          <w:sz w:val="24"/>
        </w:rPr>
      </w:pPr>
      <w:r>
        <w:rPr>
          <w:rFonts w:ascii="宋体" w:hAnsi="宋体"/>
          <w:b w:val="false"/>
          <w:bCs w:val="false"/>
          <w:sz w:val="24"/>
        </w:rPr>
        <w:t xml:space="preserve">3.7 </w:t>
      </w:r>
      <w:r>
        <w:rPr>
          <w:rFonts w:ascii="宋体" w:hAnsi="宋体"/>
          <w:b w:val="false"/>
          <w:bCs w:val="false"/>
          <w:sz w:val="24"/>
        </w:rPr>
        <w:t>新冠疫情的影响及启示</w:t>
      </w:r>
    </w:p>
    <w:p>
      <w:pPr>
        <w:pStyle w:val="Normal"/>
        <w:jc w:val="left"/>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3.7.1 </w:t>
      </w:r>
      <w:r>
        <w:rPr>
          <w:rFonts w:ascii="宋体" w:hAnsi="宋体"/>
          <w:b w:val="false"/>
          <w:bCs w:val="false"/>
          <w:sz w:val="24"/>
        </w:rPr>
        <w:t>总量</w:t>
      </w:r>
    </w:p>
    <w:p>
      <w:pPr>
        <w:pStyle w:val="Normal"/>
        <w:jc w:val="left"/>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3.7.2 </w:t>
      </w:r>
      <w:r>
        <w:rPr>
          <w:rFonts w:ascii="宋体" w:hAnsi="宋体"/>
          <w:b w:val="false"/>
          <w:bCs w:val="false"/>
          <w:sz w:val="24"/>
        </w:rPr>
        <w:t>国家</w:t>
      </w:r>
    </w:p>
    <w:p>
      <w:pPr>
        <w:pStyle w:val="Normal"/>
        <w:jc w:val="left"/>
        <w:rPr>
          <w:rFonts w:ascii="宋体" w:hAnsi="宋体"/>
          <w:b w:val="false"/>
          <w:bCs w:val="false"/>
          <w:sz w:val="24"/>
        </w:rPr>
      </w:pPr>
      <w:r>
        <w:rPr>
          <w:rFonts w:ascii="宋体" w:hAnsi="宋体"/>
          <w:b w:val="false"/>
          <w:bCs w:val="false"/>
          <w:sz w:val="24"/>
        </w:rPr>
        <w:t xml:space="preserve">  </w:t>
      </w:r>
      <w:r>
        <w:rPr>
          <w:rFonts w:ascii="宋体" w:hAnsi="宋体"/>
          <w:b w:val="false"/>
          <w:bCs w:val="false"/>
          <w:sz w:val="24"/>
        </w:rPr>
        <w:t xml:space="preserve">3.7.3 </w:t>
      </w:r>
      <w:r>
        <w:rPr>
          <w:rFonts w:ascii="宋体" w:hAnsi="宋体"/>
          <w:b w:val="false"/>
          <w:bCs w:val="false"/>
          <w:sz w:val="24"/>
        </w:rPr>
        <w:t>运营商</w:t>
      </w:r>
    </w:p>
    <w:p>
      <w:pPr>
        <w:pStyle w:val="Normal"/>
        <w:jc w:val="left"/>
        <w:rPr>
          <w:rFonts w:ascii="宋体" w:hAnsi="宋体"/>
          <w:b w:val="false"/>
          <w:bCs w:val="false"/>
          <w:sz w:val="24"/>
        </w:rPr>
      </w:pPr>
      <w:r>
        <w:rPr>
          <w:rFonts w:ascii="宋体" w:hAnsi="宋体"/>
          <w:b w:val="false"/>
          <w:bCs w:val="false"/>
          <w:sz w:val="24"/>
        </w:rPr>
      </w:r>
    </w:p>
    <w:p>
      <w:pPr>
        <w:pStyle w:val="Normal"/>
        <w:rPr>
          <w:rFonts w:ascii="宋体" w:hAnsi="宋体"/>
          <w:b/>
          <w:bCs/>
          <w:sz w:val="24"/>
        </w:rPr>
      </w:pPr>
      <w:r>
        <w:rPr>
          <w:rFonts w:ascii="宋体" w:hAnsi="宋体"/>
          <w:b/>
          <w:bCs/>
          <w:sz w:val="24"/>
        </w:rPr>
        <w:t>第四章 结论</w:t>
      </w:r>
    </w:p>
    <w:p>
      <w:pPr>
        <w:pStyle w:val="Normal"/>
        <w:rPr>
          <w:rFonts w:ascii="宋体" w:hAnsi="宋体"/>
          <w:b/>
          <w:bCs/>
          <w:sz w:val="24"/>
        </w:rPr>
      </w:pPr>
      <w:r>
        <w:rPr>
          <w:rFonts w:ascii="宋体" w:hAnsi="宋体"/>
          <w:b/>
          <w:bCs/>
          <w:sz w:val="24"/>
        </w:rPr>
        <w:t>参考文献</w:t>
      </w:r>
    </w:p>
    <w:p>
      <w:pPr>
        <w:sectPr>
          <w:headerReference w:type="default" r:id="rId9"/>
          <w:headerReference w:type="first" r:id="rId10"/>
          <w:footerReference w:type="default" r:id="rId11"/>
          <w:footerReference w:type="first" r:id="rId12"/>
          <w:type w:val="nextPage"/>
          <w:pgSz w:w="11906" w:h="16838"/>
          <w:pgMar w:left="1797" w:right="1797" w:gutter="0" w:header="851" w:top="1442" w:footer="992" w:bottom="1439"/>
          <w:pgNumType w:start="1" w:fmt="upperRoman"/>
          <w:formProt w:val="false"/>
          <w:textDirection w:val="lrTb"/>
          <w:docGrid w:type="lines" w:linePitch="312" w:charSpace="5938"/>
        </w:sectPr>
        <w:pStyle w:val="Normal"/>
        <w:rPr>
          <w:rFonts w:ascii="宋体" w:hAnsi="宋体"/>
          <w:b/>
          <w:bCs/>
          <w:sz w:val="24"/>
        </w:rPr>
      </w:pPr>
      <w:r>
        <w:rPr>
          <w:rFonts w:ascii="宋体" w:hAnsi="宋体"/>
          <w:b/>
          <w:bCs/>
          <w:sz w:val="24"/>
        </w:rPr>
        <w:t>致谢</w:t>
      </w:r>
    </w:p>
    <w:p>
      <w:pPr>
        <w:pStyle w:val="Heading1"/>
        <w:jc w:val="center"/>
        <w:rPr>
          <w:rFonts w:ascii="黑体" w:hAnsi="黑体" w:eastAsia="黑体"/>
          <w:b w:val="false"/>
          <w:bCs w:val="false"/>
          <w:sz w:val="36"/>
          <w:szCs w:val="36"/>
        </w:rPr>
      </w:pPr>
      <w:bookmarkStart w:id="0" w:name="__RefHeading___Toc978_1849728782"/>
      <w:bookmarkStart w:id="1" w:name="_Toc104150049"/>
      <w:bookmarkStart w:id="2" w:name="_Toc87764038"/>
      <w:bookmarkStart w:id="3" w:name="_Toc119333628"/>
      <w:bookmarkEnd w:id="0"/>
      <w:bookmarkEnd w:id="1"/>
      <w:bookmarkEnd w:id="2"/>
      <w:bookmarkEnd w:id="3"/>
      <w:r>
        <w:rPr>
          <w:rFonts w:ascii="黑体" w:hAnsi="黑体" w:eastAsia="黑体"/>
          <w:b w:val="false"/>
          <w:bCs w:val="false"/>
          <w:sz w:val="36"/>
          <w:szCs w:val="36"/>
        </w:rPr>
        <w:t>摘要</w:t>
      </w:r>
    </w:p>
    <w:p>
      <w:pPr>
        <w:pStyle w:val="Normal"/>
        <w:spacing w:lineRule="exact" w:line="400"/>
        <w:ind w:firstLine="480"/>
        <w:rPr>
          <w:rFonts w:ascii="宋体" w:hAnsi="宋体"/>
          <w:sz w:val="24"/>
          <w:del w:id="28" w:author="Unknown Author" w:date="2023-05-15T11:53:30Z"/>
        </w:rPr>
      </w:pPr>
      <w:del w:id="19" w:author="Unknown Author" w:date="2023-05-15T11:53:30Z">
        <w:r>
          <w:rPr>
            <w:rFonts w:ascii="宋体" w:hAnsi="宋体"/>
            <w:sz w:val="24"/>
          </w:rPr>
          <w:delText>摘要又称提要，一般论文的前面都有摘要。设立该项的目的是为了方便读者概要了解论文的内容，以便确定是否阅读全文或其中一部分，同时也是为了方便科技信息人员编文摘和索引检索工具。摘要是论文基本思想的缩影，虽然位于论文前面部分，但一般在全文完稿后才撰写。摘要撰写内容大体如下：</w:delText>
        </w:r>
      </w:del>
      <w:del w:id="20" w:author="Unknown Author" w:date="2023-05-15T11:53:30Z">
        <w:r>
          <w:rPr>
            <w:rFonts w:ascii="宋体" w:hAnsi="宋体"/>
            <w:sz w:val="24"/>
          </w:rPr>
          <w:delText>1</w:delText>
        </w:r>
      </w:del>
      <w:del w:id="21" w:author="Unknown Author" w:date="2023-05-15T11:53:30Z">
        <w:r>
          <w:rPr>
            <w:rFonts w:ascii="宋体" w:hAnsi="宋体"/>
            <w:sz w:val="24"/>
          </w:rPr>
          <w:delText>、本课题研究的学科背景，目的以及意义；</w:delText>
        </w:r>
      </w:del>
      <w:del w:id="22" w:author="Unknown Author" w:date="2023-05-15T11:53:30Z">
        <w:r>
          <w:rPr>
            <w:rFonts w:ascii="宋体" w:hAnsi="宋体"/>
            <w:sz w:val="24"/>
          </w:rPr>
          <w:delText>2</w:delText>
        </w:r>
      </w:del>
      <w:del w:id="23" w:author="Unknown Author" w:date="2023-05-15T11:53:30Z">
        <w:r>
          <w:rPr>
            <w:rFonts w:ascii="宋体" w:hAnsi="宋体"/>
            <w:sz w:val="24"/>
          </w:rPr>
          <w:delText>、研究的主要内容，以及采用的核心技术和方案等；</w:delText>
        </w:r>
      </w:del>
      <w:del w:id="24" w:author="Unknown Author" w:date="2023-05-15T11:53:30Z">
        <w:r>
          <w:rPr>
            <w:rFonts w:ascii="宋体" w:hAnsi="宋体"/>
            <w:sz w:val="24"/>
          </w:rPr>
          <w:delText>3</w:delText>
        </w:r>
      </w:del>
      <w:del w:id="25" w:author="Unknown Author" w:date="2023-05-15T11:53:30Z">
        <w:r>
          <w:rPr>
            <w:rFonts w:ascii="宋体" w:hAnsi="宋体"/>
            <w:sz w:val="24"/>
          </w:rPr>
          <w:delText>、主要成果及其价值；</w:delText>
        </w:r>
      </w:del>
      <w:del w:id="26" w:author="Unknown Author" w:date="2023-05-15T11:53:30Z">
        <w:r>
          <w:rPr>
            <w:rFonts w:ascii="宋体" w:hAnsi="宋体"/>
            <w:sz w:val="24"/>
          </w:rPr>
          <w:delText>4</w:delText>
        </w:r>
      </w:del>
      <w:del w:id="27" w:author="Unknown Author" w:date="2023-05-15T11:53:30Z">
        <w:r>
          <w:rPr>
            <w:rFonts w:ascii="宋体" w:hAnsi="宋体"/>
            <w:sz w:val="24"/>
          </w:rPr>
          <w:delText>、简要的研究结论和效果总结。</w:delText>
        </w:r>
      </w:del>
    </w:p>
    <w:p>
      <w:pPr>
        <w:pStyle w:val="Normal"/>
        <w:spacing w:lineRule="exact" w:line="400"/>
        <w:ind w:firstLine="480"/>
        <w:rPr>
          <w:rFonts w:ascii="宋体" w:hAnsi="宋体"/>
          <w:sz w:val="24"/>
        </w:rPr>
      </w:pPr>
      <w:del w:id="29" w:author="Unknown Author" w:date="2023-05-15T11:53:30Z">
        <w:r>
          <w:rPr>
            <w:rFonts w:ascii="宋体" w:hAnsi="宋体"/>
            <w:sz w:val="24"/>
          </w:rPr>
          <w:delText>摘要撰写要求是：准确而凝练地概括论文主要内容，一般不应该做主观的评价。文字要求精炼、清晰、准确、朴素。文摘内容中一般不举例证，不用详细阐述实现过程，不使用图表等，要使用标准的专业术语、惯用缩写、符号。其字数一般不超过正文的</w:delText>
        </w:r>
      </w:del>
      <w:del w:id="30" w:author="Unknown Author" w:date="2023-05-15T11:53:30Z">
        <w:r>
          <w:rPr>
            <w:rFonts w:ascii="宋体" w:hAnsi="宋体"/>
            <w:sz w:val="24"/>
          </w:rPr>
          <w:delText>5%</w:delText>
        </w:r>
      </w:del>
      <w:del w:id="31" w:author="Unknown Author" w:date="2023-05-15T11:53:30Z">
        <w:r>
          <w:rPr>
            <w:rFonts w:ascii="宋体" w:hAnsi="宋体"/>
            <w:sz w:val="24"/>
          </w:rPr>
          <w:delText>。</w:delText>
        </w:r>
      </w:del>
      <w:r>
        <w:rPr>
          <w:rFonts w:ascii="宋体" w:hAnsi="宋体"/>
          <w:sz w:val="24"/>
        </w:rPr>
        <w:t>自治系统是</w:t>
      </w:r>
      <w:r>
        <w:rPr>
          <w:rFonts w:ascii="宋体" w:hAnsi="宋体"/>
          <w:sz w:val="24"/>
        </w:rPr>
        <w:t>BGP</w:t>
      </w:r>
      <w:r>
        <w:rPr>
          <w:rFonts w:ascii="宋体" w:hAnsi="宋体"/>
          <w:sz w:val="24"/>
        </w:rPr>
        <w:t>协议中的基础单位。运营商为它们签订商贸协议，给</w:t>
      </w:r>
      <w:r>
        <w:rPr>
          <w:rFonts w:ascii="宋体" w:hAnsi="宋体"/>
          <w:sz w:val="24"/>
        </w:rPr>
        <w:t>BGP</w:t>
      </w:r>
      <w:r>
        <w:rPr>
          <w:rFonts w:ascii="宋体" w:hAnsi="宋体"/>
          <w:sz w:val="24"/>
        </w:rPr>
        <w:t>网络路由引进人为规则。这些规则与政治、经济、社会因素相关，理解它可以帮助改善自治系统路由设施架构和协议设计。此前关于</w:t>
      </w:r>
      <w:r>
        <w:rPr>
          <w:rFonts w:ascii="宋体" w:hAnsi="宋体"/>
          <w:sz w:val="24"/>
        </w:rPr>
        <w:t>BGP</w:t>
      </w:r>
      <w:r>
        <w:rPr>
          <w:rFonts w:ascii="宋体" w:hAnsi="宋体"/>
          <w:sz w:val="24"/>
        </w:rPr>
        <w:t>社交网络的连通性研究很多，但缺少以经济贸易视角探索自治系统间关系的研究。本文使用</w:t>
      </w:r>
      <w:r>
        <w:rPr>
          <w:rFonts w:ascii="宋体" w:hAnsi="宋体"/>
          <w:sz w:val="24"/>
        </w:rPr>
        <w:t>CAIDA</w:t>
      </w:r>
      <w:r>
        <w:rPr>
          <w:rFonts w:ascii="宋体" w:hAnsi="宋体"/>
          <w:sz w:val="24"/>
        </w:rPr>
        <w:t>自治系统关系数据集，从贸易视角出发，挖掘了</w:t>
      </w:r>
      <w:r>
        <w:rPr>
          <w:rFonts w:ascii="宋体" w:hAnsi="宋体"/>
          <w:sz w:val="24"/>
        </w:rPr>
        <w:t>2000</w:t>
      </w:r>
      <w:r>
        <w:rPr>
          <w:rFonts w:ascii="宋体" w:hAnsi="宋体"/>
          <w:sz w:val="24"/>
        </w:rPr>
        <w:t>至</w:t>
      </w:r>
      <w:r>
        <w:rPr>
          <w:rFonts w:ascii="宋体" w:hAnsi="宋体"/>
          <w:sz w:val="24"/>
        </w:rPr>
        <w:t>2023</w:t>
      </w:r>
      <w:r>
        <w:rPr>
          <w:rFonts w:ascii="宋体" w:hAnsi="宋体"/>
          <w:sz w:val="24"/>
        </w:rPr>
        <w:t>年自治系统网络量值、波动、比率、集群等方面的规律，并结合案例分析现象背后的利益缘由。全文主要规律均由</w:t>
      </w:r>
      <w:r>
        <w:rPr>
          <w:rFonts w:ascii="宋体" w:hAnsi="宋体"/>
          <w:sz w:val="24"/>
        </w:rPr>
        <w:t>R</w:t>
      </w:r>
      <w:r>
        <w:rPr>
          <w:rFonts w:ascii="宋体" w:hAnsi="宋体"/>
          <w:sz w:val="24"/>
        </w:rPr>
        <w:t>进行可视化。除得到上述一系列结论外，我们也对新冠疫情对网络的影响进行了评估，揭示在当前互联网存量发展阶段的企业逻辑和未来趋势。</w:t>
      </w:r>
    </w:p>
    <w:p>
      <w:pPr>
        <w:pStyle w:val="Normal"/>
        <w:spacing w:lineRule="exact" w:line="400"/>
        <w:ind w:firstLine="480"/>
        <w:rPr>
          <w:rFonts w:ascii="宋体" w:hAnsi="宋体"/>
          <w:sz w:val="24"/>
        </w:rPr>
      </w:pPr>
      <w:r>
        <w:rPr>
          <w:rFonts w:ascii="宋体" w:hAnsi="宋体"/>
          <w:sz w:val="24"/>
        </w:rPr>
      </w:r>
    </w:p>
    <w:p>
      <w:pPr>
        <w:pStyle w:val="Normal"/>
        <w:rPr>
          <w:rFonts w:ascii="黑体" w:hAnsi="黑体" w:eastAsia="黑体"/>
          <w:bCs/>
          <w:sz w:val="30"/>
          <w:szCs w:val="30"/>
        </w:rPr>
      </w:pPr>
      <w:bookmarkStart w:id="4" w:name="_Toc87764039"/>
      <w:r>
        <w:rPr>
          <w:rFonts w:ascii="黑体" w:hAnsi="黑体" w:eastAsia="黑体"/>
          <w:bCs/>
          <w:sz w:val="30"/>
          <w:szCs w:val="30"/>
        </w:rPr>
        <w:t>关键词</w:t>
      </w:r>
      <w:bookmarkEnd w:id="4"/>
      <w:r>
        <w:rPr>
          <w:rFonts w:ascii="黑体" w:hAnsi="黑体" w:eastAsia="黑体"/>
          <w:bCs/>
          <w:sz w:val="30"/>
          <w:szCs w:val="30"/>
        </w:rPr>
        <w:t>：</w:t>
      </w:r>
      <w:r>
        <w:rPr>
          <w:sz w:val="24"/>
        </w:rPr>
        <w:t>自治系统，</w:t>
      </w:r>
      <w:r>
        <w:rPr>
          <w:sz w:val="24"/>
        </w:rPr>
        <w:t>BGP</w:t>
      </w:r>
      <w:r>
        <w:rPr>
          <w:sz w:val="24"/>
        </w:rPr>
        <w:t>协议</w:t>
      </w:r>
      <w:r>
        <w:rPr>
          <w:sz w:val="24"/>
        </w:rPr>
        <w:t>，社交网络</w:t>
      </w:r>
    </w:p>
    <w:p>
      <w:pPr>
        <w:pStyle w:val="Normal"/>
        <w:spacing w:lineRule="exact" w:line="400"/>
        <w:ind w:firstLine="720"/>
        <w:rPr>
          <w:rFonts w:ascii="宋体" w:hAnsi="宋体"/>
          <w:sz w:val="24"/>
        </w:rPr>
      </w:pPr>
      <w:r>
        <w:rPr>
          <w:rFonts w:ascii="宋体" w:hAnsi="宋体"/>
          <w:sz w:val="24"/>
        </w:rPr>
      </w:r>
    </w:p>
    <w:p>
      <w:pPr>
        <w:sectPr>
          <w:headerReference w:type="default" r:id="rId13"/>
          <w:headerReference w:type="first" r:id="rId14"/>
          <w:footerReference w:type="default" r:id="rId15"/>
          <w:footerReference w:type="first" r:id="rId16"/>
          <w:type w:val="nextPage"/>
          <w:pgSz w:w="11906" w:h="16838"/>
          <w:pgMar w:left="1797" w:right="1797" w:gutter="0" w:header="851" w:top="1440" w:footer="992" w:bottom="1440"/>
          <w:pgNumType w:fmt="upperRoman"/>
          <w:formProt w:val="false"/>
          <w:textDirection w:val="lrTb"/>
          <w:docGrid w:type="lines" w:linePitch="312" w:charSpace="5938"/>
        </w:sectPr>
        <w:pStyle w:val="Normal"/>
        <w:spacing w:before="156" w:after="156"/>
        <w:jc w:val="center"/>
        <w:rPr>
          <w:rFonts w:ascii="宋体" w:hAnsi="宋体"/>
          <w:sz w:val="24"/>
        </w:rPr>
      </w:pPr>
      <w:r>
        <w:rPr>
          <w:rFonts w:ascii="宋体" w:hAnsi="宋体"/>
          <w:sz w:val="24"/>
        </w:rPr>
      </w:r>
    </w:p>
    <w:p>
      <w:pPr>
        <w:pStyle w:val="Heading1"/>
        <w:jc w:val="center"/>
        <w:rPr>
          <w:rFonts w:ascii="黑体" w:hAnsi="黑体" w:eastAsia="黑体"/>
          <w:b w:val="false"/>
          <w:bCs w:val="false"/>
          <w:sz w:val="36"/>
          <w:szCs w:val="36"/>
        </w:rPr>
      </w:pPr>
      <w:bookmarkStart w:id="5" w:name="__RefHeading___Toc980_1849728782"/>
      <w:bookmarkStart w:id="6" w:name="_Toc104150050"/>
      <w:bookmarkStart w:id="7" w:name="_Toc119333629"/>
      <w:bookmarkStart w:id="8" w:name="_Toc87764040"/>
      <w:bookmarkEnd w:id="5"/>
      <w:r>
        <w:rPr>
          <w:rFonts w:eastAsia="黑体" w:ascii="黑体" w:hAnsi="黑体"/>
          <w:b w:val="false"/>
          <w:bCs w:val="false"/>
          <w:sz w:val="36"/>
          <w:szCs w:val="36"/>
        </w:rPr>
        <w:t>A</w:t>
      </w:r>
      <w:bookmarkEnd w:id="8"/>
      <w:r>
        <w:rPr>
          <w:rFonts w:eastAsia="黑体" w:ascii="黑体" w:hAnsi="黑体"/>
          <w:b w:val="false"/>
          <w:bCs w:val="false"/>
          <w:sz w:val="36"/>
          <w:szCs w:val="36"/>
        </w:rPr>
        <w:t>BSTRACT</w:t>
      </w:r>
      <w:bookmarkEnd w:id="6"/>
      <w:bookmarkEnd w:id="7"/>
    </w:p>
    <w:p>
      <w:pPr>
        <w:pStyle w:val="Normal"/>
        <w:spacing w:lineRule="exact" w:line="400"/>
        <w:ind w:hanging="0"/>
        <w:rPr>
          <w:rFonts w:ascii="宋体" w:hAnsi="宋体"/>
          <w:sz w:val="24"/>
        </w:rPr>
      </w:pPr>
      <w:r>
        <w:rPr>
          <w:rFonts w:ascii="宋体" w:hAnsi="宋体"/>
          <w:sz w:val="24"/>
        </w:rPr>
        <w:t xml:space="preserve">  </w:t>
      </w:r>
      <w:r>
        <w:rPr>
          <w:rFonts w:ascii="宋体" w:hAnsi="宋体"/>
          <w:sz w:val="24"/>
        </w:rPr>
        <w:t>An autonomous system</w:t>
      </w:r>
      <w:r>
        <w:rPr>
          <w:rFonts w:ascii="宋体" w:hAnsi="宋体"/>
          <w:sz w:val="24"/>
        </w:rPr>
        <w:t>(AS)</w:t>
      </w:r>
      <w:r>
        <w:rPr>
          <w:rFonts w:ascii="宋体" w:hAnsi="宋体"/>
          <w:sz w:val="24"/>
        </w:rPr>
        <w:t xml:space="preserve"> is the basic unit in the BGP protocol. </w:t>
      </w:r>
      <w:r>
        <w:rPr>
          <w:rFonts w:ascii="宋体" w:hAnsi="宋体"/>
          <w:sz w:val="24"/>
        </w:rPr>
        <w:t>Internet service providers</w:t>
      </w:r>
      <w:r>
        <w:rPr>
          <w:rFonts w:ascii="宋体" w:hAnsi="宋体"/>
          <w:sz w:val="24"/>
        </w:rPr>
        <w:t xml:space="preserve"> sign commercial agreements for them, introduce human-made rules to the BGP network routing. These rules </w:t>
      </w:r>
      <w:r>
        <w:rPr>
          <w:rFonts w:ascii="宋体" w:hAnsi="宋体"/>
          <w:sz w:val="24"/>
        </w:rPr>
        <w:t>subject</w:t>
      </w:r>
      <w:r>
        <w:rPr>
          <w:rFonts w:ascii="宋体" w:hAnsi="宋体"/>
          <w:sz w:val="24"/>
        </w:rPr>
        <w:t xml:space="preserve"> to political, economic, and social </w:t>
      </w:r>
      <w:r>
        <w:rPr>
          <w:rFonts w:ascii="宋体" w:hAnsi="宋体"/>
          <w:sz w:val="24"/>
        </w:rPr>
        <w:t>influences</w:t>
      </w:r>
      <w:r>
        <w:rPr>
          <w:rFonts w:ascii="宋体" w:hAnsi="宋体"/>
          <w:sz w:val="24"/>
        </w:rPr>
        <w:t xml:space="preserve">. Understanding them can help improve the autonomous system routing infrastructure and protocol design. Many studies have been conducted on the connectivity of BGP social networks, but there is a lack of research exploring the relationships between autonomous systems from an economic and trade perspective. This article uses the CAIDA autonomous system relationship dataset to explore the rules of autonomous system networks' quantity, volatility, ratio, clusters, and other aspects from a trade perspective from 2000 to 2023. We also </w:t>
      </w:r>
      <w:r>
        <w:rPr>
          <w:rFonts w:ascii="宋体" w:hAnsi="宋体"/>
          <w:sz w:val="24"/>
        </w:rPr>
        <w:t>inspect</w:t>
      </w:r>
      <w:r>
        <w:rPr>
          <w:rFonts w:ascii="宋体" w:hAnsi="宋体"/>
          <w:sz w:val="24"/>
        </w:rPr>
        <w:t xml:space="preserve"> the </w:t>
      </w:r>
      <w:r>
        <w:rPr>
          <w:rFonts w:ascii="宋体" w:hAnsi="宋体"/>
          <w:sz w:val="24"/>
        </w:rPr>
        <w:t>chain</w:t>
      </w:r>
      <w:r>
        <w:rPr>
          <w:rFonts w:ascii="宋体" w:hAnsi="宋体"/>
          <w:sz w:val="24"/>
        </w:rPr>
        <w:t xml:space="preserve"> </w:t>
      </w:r>
      <w:r>
        <w:rPr>
          <w:rFonts w:ascii="宋体" w:hAnsi="宋体"/>
          <w:sz w:val="24"/>
        </w:rPr>
        <w:t xml:space="preserve">of interests </w:t>
      </w:r>
      <w:r>
        <w:rPr>
          <w:rFonts w:ascii="宋体" w:hAnsi="宋体"/>
          <w:sz w:val="24"/>
        </w:rPr>
        <w:t xml:space="preserve">behind the phenomenon through case studies. </w:t>
      </w:r>
      <w:r>
        <w:rPr>
          <w:rFonts w:ascii="宋体" w:hAnsi="宋体"/>
          <w:sz w:val="24"/>
        </w:rPr>
        <w:t xml:space="preserve">Charts </w:t>
      </w:r>
      <w:r>
        <w:rPr>
          <w:rFonts w:ascii="宋体" w:hAnsi="宋体"/>
          <w:sz w:val="24"/>
        </w:rPr>
        <w:t xml:space="preserve">in the article are visualized using R. In addition to obtaining </w:t>
      </w:r>
      <w:r>
        <w:rPr>
          <w:rFonts w:ascii="宋体" w:hAnsi="宋体"/>
          <w:sz w:val="24"/>
        </w:rPr>
        <w:t>the above results</w:t>
      </w:r>
      <w:r>
        <w:rPr>
          <w:rFonts w:ascii="宋体" w:hAnsi="宋体"/>
          <w:sz w:val="24"/>
        </w:rPr>
        <w:t>, we also evaluated the impact of the COVID-19 pandemic on the network, revealing the corporate logic and future trends of the Internet in the current stage of development.</w:t>
      </w:r>
    </w:p>
    <w:p>
      <w:pPr>
        <w:pStyle w:val="Normal"/>
        <w:spacing w:lineRule="exact" w:line="400"/>
        <w:ind w:firstLine="480"/>
        <w:rPr>
          <w:rFonts w:ascii="宋体" w:hAnsi="宋体"/>
          <w:sz w:val="24"/>
        </w:rPr>
      </w:pPr>
      <w:r>
        <w:rPr>
          <w:rFonts w:ascii="宋体" w:hAnsi="宋体"/>
          <w:sz w:val="24"/>
        </w:rPr>
      </w:r>
    </w:p>
    <w:p>
      <w:pPr>
        <w:sectPr>
          <w:headerReference w:type="default" r:id="rId17"/>
          <w:headerReference w:type="first" r:id="rId18"/>
          <w:footerReference w:type="default" r:id="rId19"/>
          <w:footerReference w:type="first" r:id="rId20"/>
          <w:type w:val="nextPage"/>
          <w:pgSz w:w="11906" w:h="16838"/>
          <w:pgMar w:left="1797" w:right="1797" w:gutter="0" w:header="851" w:top="1440" w:footer="992" w:bottom="1440"/>
          <w:pgNumType w:fmt="upperRoman"/>
          <w:formProt w:val="false"/>
          <w:textDirection w:val="lrTb"/>
          <w:docGrid w:type="lines" w:linePitch="312" w:charSpace="5938"/>
        </w:sectPr>
        <w:pStyle w:val="Normal"/>
        <w:rPr>
          <w:rFonts w:ascii="宋体" w:hAnsi="宋体"/>
          <w:sz w:val="24"/>
        </w:rPr>
      </w:pPr>
      <w:bookmarkStart w:id="9" w:name="_Toc87764041"/>
      <w:r>
        <w:rPr>
          <w:rFonts w:eastAsia="黑体" w:ascii="黑体" w:hAnsi="黑体"/>
          <w:bCs/>
          <w:sz w:val="30"/>
          <w:szCs w:val="30"/>
        </w:rPr>
        <w:t>Key words</w:t>
      </w:r>
      <w:bookmarkEnd w:id="9"/>
      <w:r>
        <w:rPr>
          <w:rFonts w:ascii="黑体" w:hAnsi="黑体" w:eastAsia="黑体"/>
          <w:bCs/>
          <w:sz w:val="30"/>
          <w:szCs w:val="30"/>
        </w:rPr>
        <w:t>：</w:t>
      </w:r>
      <w:bookmarkStart w:id="10" w:name="_Toc87764044"/>
      <w:r>
        <w:rPr>
          <w:rFonts w:ascii="宋体" w:hAnsi="宋体"/>
          <w:sz w:val="24"/>
        </w:rPr>
        <w:t xml:space="preserve"> </w:t>
      </w:r>
      <w:r>
        <w:rPr>
          <w:rFonts w:ascii="宋体" w:hAnsi="宋体"/>
          <w:sz w:val="24"/>
        </w:rPr>
        <w:t>autonomous system, BGP protocol, social networks</w:t>
      </w:r>
    </w:p>
    <w:p>
      <w:pPr>
        <w:pStyle w:val="Heading1"/>
        <w:numPr>
          <w:ilvl w:val="0"/>
          <w:numId w:val="4"/>
        </w:numPr>
        <w:jc w:val="center"/>
        <w:rPr>
          <w:rFonts w:ascii="黑体" w:hAnsi="黑体" w:eastAsia="黑体"/>
          <w:b w:val="false"/>
          <w:bCs w:val="false"/>
          <w:sz w:val="36"/>
          <w:szCs w:val="36"/>
        </w:rPr>
      </w:pPr>
      <w:bookmarkStart w:id="11" w:name="__RefHeading___Toc982_1849728782"/>
      <w:bookmarkEnd w:id="10"/>
      <w:bookmarkEnd w:id="11"/>
      <w:r>
        <w:rPr>
          <w:rFonts w:ascii="黑体" w:hAnsi="黑体" w:eastAsia="黑体"/>
          <w:b w:val="false"/>
          <w:bCs w:val="false"/>
          <w:sz w:val="36"/>
          <w:szCs w:val="36"/>
        </w:rPr>
        <w:t>引言</w:t>
      </w:r>
    </w:p>
    <w:p>
      <w:pPr>
        <w:pStyle w:val="Graduatemain"/>
        <w:rPr>
          <w:sz w:val="24"/>
        </w:rPr>
      </w:pPr>
      <w:r>
        <w:rPr>
          <w:rFonts w:ascii="Times New Roman" w:hAnsi="Times New Roman" w:cs="Times New Roman"/>
          <w:color w:val="auto"/>
          <w:kern w:val="2"/>
          <w:sz w:val="24"/>
          <w:szCs w:val="24"/>
          <w:lang w:val="en-US" w:eastAsia="zh-CN" w:bidi="ar-SA"/>
        </w:rPr>
        <w:t>由于自治系统研究对于互联网生态的重要性，不同学科，组织均对这一课题进行过研究。较早的研究如</w:t>
      </w:r>
      <w:r>
        <w:rPr>
          <w:rFonts w:eastAsia="宋体" w:cs="Times New Roman" w:eastAsiaTheme="minorEastAsia"/>
          <w:color w:val="auto"/>
          <w:kern w:val="2"/>
          <w:sz w:val="24"/>
          <w:szCs w:val="24"/>
          <w:lang w:val="en-US" w:eastAsia="zh-CN" w:bidi="ar-SA"/>
        </w:rPr>
        <w:t>&lt;Analysis of the Autonomous System Network Topology&gt;</w:t>
      </w:r>
      <w:r>
        <w:rPr>
          <w:rFonts w:ascii="Times New Roman" w:hAnsi="Times New Roman" w:cs="Times New Roman"/>
          <w:color w:val="auto"/>
          <w:kern w:val="2"/>
          <w:sz w:val="24"/>
          <w:szCs w:val="24"/>
          <w:lang w:val="en-US" w:eastAsia="zh-CN" w:bidi="ar-SA"/>
        </w:rPr>
        <w:t>，文章中研究者使用的是一个较为流行的数据集</w:t>
      </w:r>
      <w:r>
        <w:rPr>
          <w:rFonts w:eastAsia="宋体" w:cs="Times New Roman" w:eastAsiaTheme="minorEastAsia"/>
          <w:color w:val="auto"/>
          <w:kern w:val="2"/>
          <w:sz w:val="24"/>
          <w:szCs w:val="24"/>
          <w:lang w:val="en-US" w:eastAsia="zh-CN" w:bidi="ar-SA"/>
        </w:rPr>
        <w:t>:NLANR</w:t>
      </w:r>
      <w:r>
        <w:rPr>
          <w:rFonts w:ascii="Times New Roman" w:hAnsi="Times New Roman" w:cs="Times New Roman"/>
          <w:color w:val="auto"/>
          <w:kern w:val="2"/>
          <w:sz w:val="24"/>
          <w:szCs w:val="24"/>
          <w:lang w:val="en-US" w:eastAsia="zh-CN" w:bidi="ar-SA"/>
        </w:rPr>
        <w:t>组织收集和维护的</w:t>
      </w:r>
      <w:r>
        <w:rPr>
          <w:rFonts w:eastAsia="宋体" w:cs="Times New Roman" w:eastAsiaTheme="minorEastAsia"/>
          <w:color w:val="auto"/>
          <w:kern w:val="2"/>
          <w:sz w:val="24"/>
          <w:szCs w:val="24"/>
          <w:lang w:val="en-US" w:eastAsia="zh-CN" w:bidi="ar-SA"/>
        </w:rPr>
        <w:t>BGP</w:t>
      </w:r>
      <w:r>
        <w:rPr>
          <w:rFonts w:ascii="Times New Roman" w:hAnsi="Times New Roman" w:cs="Times New Roman"/>
          <w:color w:val="auto"/>
          <w:kern w:val="2"/>
          <w:sz w:val="24"/>
          <w:szCs w:val="24"/>
          <w:lang w:val="en-US" w:eastAsia="zh-CN" w:bidi="ar-SA"/>
        </w:rPr>
        <w:t>路由表信息。他们通过解析路由表得到自治系统数据，基于此剖析了</w:t>
      </w:r>
      <w:r>
        <w:rPr>
          <w:rFonts w:eastAsia="宋体" w:cs="Times New Roman" w:eastAsiaTheme="minorEastAsia"/>
          <w:color w:val="auto"/>
          <w:kern w:val="2"/>
          <w:sz w:val="24"/>
          <w:szCs w:val="24"/>
          <w:lang w:val="en-US" w:eastAsia="zh-CN" w:bidi="ar-SA"/>
        </w:rPr>
        <w:t>1994</w:t>
      </w:r>
      <w:r>
        <w:rPr>
          <w:rFonts w:ascii="Times New Roman" w:hAnsi="Times New Roman" w:cs="Times New Roman"/>
          <w:color w:val="auto"/>
          <w:kern w:val="2"/>
          <w:sz w:val="24"/>
          <w:szCs w:val="24"/>
          <w:lang w:val="en-US" w:eastAsia="zh-CN" w:bidi="ar-SA"/>
        </w:rPr>
        <w:t>至</w:t>
      </w:r>
      <w:r>
        <w:rPr>
          <w:rFonts w:eastAsia="宋体" w:cs="Times New Roman" w:eastAsiaTheme="minorEastAsia"/>
          <w:color w:val="auto"/>
          <w:kern w:val="2"/>
          <w:sz w:val="24"/>
          <w:szCs w:val="24"/>
          <w:lang w:val="en-US" w:eastAsia="zh-CN" w:bidi="ar-SA"/>
        </w:rPr>
        <w:t>2000</w:t>
      </w:r>
      <w:r>
        <w:rPr>
          <w:rFonts w:ascii="Times New Roman" w:hAnsi="Times New Roman" w:cs="Times New Roman"/>
          <w:color w:val="auto"/>
          <w:kern w:val="2"/>
          <w:sz w:val="24"/>
          <w:szCs w:val="24"/>
          <w:lang w:val="en-US" w:eastAsia="zh-CN" w:bidi="ar-SA"/>
        </w:rPr>
        <w:t>年自治系统的拓扑结构特点，收集得到了一系列符合幂定律</w:t>
      </w:r>
      <w:r>
        <w:rPr>
          <w:rFonts w:eastAsia="宋体" w:cs="Times New Roman" w:eastAsiaTheme="minorEastAsia"/>
          <w:color w:val="auto"/>
          <w:kern w:val="2"/>
          <w:sz w:val="24"/>
          <w:szCs w:val="24"/>
          <w:lang w:val="en-US" w:eastAsia="zh-CN" w:bidi="ar-SA"/>
        </w:rPr>
        <w:t>(power-law)</w:t>
      </w:r>
      <w:r>
        <w:rPr>
          <w:rFonts w:ascii="Times New Roman" w:hAnsi="Times New Roman" w:cs="Times New Roman"/>
          <w:color w:val="auto"/>
          <w:kern w:val="2"/>
          <w:sz w:val="24"/>
          <w:szCs w:val="24"/>
          <w:lang w:val="en-US" w:eastAsia="zh-CN" w:bidi="ar-SA"/>
        </w:rPr>
        <w:t>的统计学特征。较新的研究有</w:t>
      </w:r>
      <w:r>
        <w:rPr>
          <w:rFonts w:eastAsia="宋体" w:cs="Times New Roman" w:eastAsiaTheme="minorEastAsia"/>
          <w:color w:val="auto"/>
          <w:kern w:val="2"/>
          <w:sz w:val="24"/>
          <w:szCs w:val="24"/>
          <w:lang w:val="en-US" w:eastAsia="zh-CN" w:bidi="ar-SA"/>
        </w:rPr>
        <w:t>&lt;Research on Topology Evolution of Autonomous System Network&gt;</w:t>
      </w:r>
      <w:r>
        <w:rPr>
          <w:rFonts w:ascii="Times New Roman" w:hAnsi="Times New Roman" w:cs="Times New Roman"/>
          <w:color w:val="auto"/>
          <w:kern w:val="2"/>
          <w:sz w:val="24"/>
          <w:szCs w:val="24"/>
          <w:lang w:val="en-US" w:eastAsia="zh-CN" w:bidi="ar-SA"/>
        </w:rPr>
        <w:t>，基于与前述类似的数据处理方法，这篇文章覆盖了</w:t>
      </w:r>
      <w:r>
        <w:rPr>
          <w:rFonts w:eastAsia="宋体" w:cs="Times New Roman" w:eastAsiaTheme="minorEastAsia"/>
          <w:color w:val="auto"/>
          <w:kern w:val="2"/>
          <w:sz w:val="24"/>
          <w:szCs w:val="24"/>
          <w:lang w:val="en-US" w:eastAsia="zh-CN" w:bidi="ar-SA"/>
        </w:rPr>
        <w:t>2000-2020</w:t>
      </w:r>
      <w:r>
        <w:rPr>
          <w:rFonts w:ascii="Times New Roman" w:hAnsi="Times New Roman" w:cs="Times New Roman"/>
          <w:color w:val="auto"/>
          <w:kern w:val="2"/>
          <w:sz w:val="24"/>
          <w:szCs w:val="24"/>
          <w:lang w:val="en-US" w:eastAsia="zh-CN" w:bidi="ar-SA"/>
        </w:rPr>
        <w:t>年的自治系统网络分析结果，得到了网络发展演变逻辑方面的若干结论，并对于国家级别的拓扑逻辑进行了分析。除了宏观层面的网络分析外，亦有文章如</w:t>
      </w:r>
      <w:r>
        <w:rPr>
          <w:rFonts w:eastAsia="宋体" w:cs="Times New Roman" w:eastAsiaTheme="minorEastAsia"/>
          <w:color w:val="auto"/>
          <w:kern w:val="2"/>
          <w:sz w:val="24"/>
          <w:szCs w:val="24"/>
          <w:lang w:val="en-US" w:eastAsia="zh-CN" w:bidi="ar-SA"/>
        </w:rPr>
        <w:t>&lt;Evolution of the Internet AS-level topology: From nodes and edges to components&gt;</w:t>
      </w:r>
      <w:r>
        <w:rPr>
          <w:rFonts w:ascii="Times New Roman" w:hAnsi="Times New Roman" w:cs="Times New Roman"/>
          <w:color w:val="auto"/>
          <w:kern w:val="2"/>
          <w:sz w:val="24"/>
          <w:szCs w:val="24"/>
          <w:lang w:val="en-US" w:eastAsia="zh-CN" w:bidi="ar-SA"/>
        </w:rPr>
        <w:t>从底层案例出发，生动地阐述了自治系统偏低层构成部分的行为特征。</w:t>
      </w:r>
    </w:p>
    <w:p>
      <w:pPr>
        <w:pStyle w:val="Normal"/>
        <w:ind w:firstLine="480"/>
        <w:rPr>
          <w:sz w:val="24"/>
        </w:rPr>
      </w:pPr>
      <w:r>
        <w:rPr>
          <w:rFonts w:ascii="Times New Roman" w:hAnsi="Times New Roman" w:cs="Times New Roman"/>
          <w:color w:val="auto"/>
          <w:kern w:val="2"/>
          <w:sz w:val="24"/>
          <w:szCs w:val="24"/>
          <w:lang w:val="en-US" w:eastAsia="zh-CN" w:bidi="ar-SA"/>
        </w:rPr>
        <w:t>以上若干文章的数据初始形态均为原始</w:t>
      </w:r>
      <w:r>
        <w:rPr>
          <w:rFonts w:eastAsia="宋体" w:cs="Times New Roman" w:eastAsiaTheme="minorEastAsia"/>
          <w:color w:val="auto"/>
          <w:kern w:val="2"/>
          <w:sz w:val="24"/>
          <w:szCs w:val="24"/>
          <w:lang w:val="en-US" w:eastAsia="zh-CN" w:bidi="ar-SA"/>
        </w:rPr>
        <w:t>BGP</w:t>
      </w:r>
      <w:r>
        <w:rPr>
          <w:rFonts w:ascii="Times New Roman" w:hAnsi="Times New Roman" w:cs="Times New Roman"/>
          <w:color w:val="auto"/>
          <w:kern w:val="2"/>
          <w:sz w:val="24"/>
          <w:szCs w:val="24"/>
          <w:lang w:val="en-US" w:eastAsia="zh-CN" w:bidi="ar-SA"/>
        </w:rPr>
        <w:t>路由数据，研究者对其进行处理后方得到自治系统层面数据，因此带来因数据处理而生的不确定性，这对结果的验证，其他研究者对其实验的复现均带来了额外的难度。在本篇论文中，使用的数据集直接为处理后的自治系统关系数据，因而相较于前述研究去除了这份不确定性。此外，前述论文均主要针对自治系统的网络特性，即连通性特征进行研究，着眼于宏观的拓扑结构，或部件间的互连指标。而对于自治系统的贸易特征，亦或没有提及，亦或加以淡化。本篇论文则以自治系统的贸易关系为着眼点，从数据处理到模型建立，均致力于从利益、贸易角度探索规律，在需要时也兼顾部分网络特征研究。同时，由于本篇论文成文时世界各国已完整经历新型冠状病毒疫情对经济、政治等领域的影响，研究中也涉及疫情对于自治系统贸易演变的影响分析。</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ascii="Times New Roman" w:hAnsi="Times New Roman" w:cs="Times New Roman"/>
          <w:color w:val="auto"/>
          <w:kern w:val="2"/>
          <w:sz w:val="24"/>
          <w:szCs w:val="24"/>
          <w:lang w:val="en-US" w:eastAsia="zh-CN" w:bidi="ar-SA"/>
        </w:rPr>
        <w:t>本篇论文主体部分将采用如下结构</w:t>
      </w:r>
      <w:r>
        <w:rPr>
          <w:rFonts w:eastAsia="宋体" w:cs="Times New Roman" w:eastAsiaTheme="minorEastAsia"/>
          <w:color w:val="auto"/>
          <w:kern w:val="2"/>
          <w:sz w:val="24"/>
          <w:szCs w:val="24"/>
          <w:lang w:val="en-US" w:eastAsia="zh-CN" w:bidi="ar-SA"/>
        </w:rPr>
        <w:t>:</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1. </w:t>
      </w:r>
      <w:r>
        <w:rPr>
          <w:rFonts w:ascii="Times New Roman" w:hAnsi="Times New Roman" w:cs="Times New Roman"/>
          <w:color w:val="auto"/>
          <w:kern w:val="2"/>
          <w:sz w:val="24"/>
          <w:szCs w:val="24"/>
          <w:lang w:val="en-US" w:eastAsia="zh-CN" w:bidi="ar-SA"/>
        </w:rPr>
        <w:t>对数据集的介绍（包括所述机构，收集方法，时间段，以及自治系统推演算法）</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2. </w:t>
      </w:r>
      <w:r>
        <w:rPr>
          <w:rFonts w:ascii="Times New Roman" w:hAnsi="Times New Roman" w:cs="Times New Roman"/>
          <w:color w:val="auto"/>
          <w:kern w:val="2"/>
          <w:sz w:val="24"/>
          <w:szCs w:val="24"/>
          <w:lang w:val="en-US" w:eastAsia="zh-CN" w:bidi="ar-SA"/>
        </w:rPr>
        <w:t>实验环境（机器，编程语言，画图语言）</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3. </w:t>
      </w:r>
      <w:r>
        <w:rPr>
          <w:rFonts w:ascii="Times New Roman" w:hAnsi="Times New Roman" w:cs="Times New Roman"/>
          <w:color w:val="auto"/>
          <w:kern w:val="2"/>
          <w:sz w:val="24"/>
          <w:szCs w:val="24"/>
          <w:lang w:val="en-US" w:eastAsia="zh-CN" w:bidi="ar-SA"/>
        </w:rPr>
        <w:t>数据总览</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4. </w:t>
      </w:r>
      <w:r>
        <w:rPr>
          <w:rFonts w:ascii="Times New Roman" w:hAnsi="Times New Roman" w:cs="Times New Roman"/>
          <w:color w:val="auto"/>
          <w:kern w:val="2"/>
          <w:sz w:val="24"/>
          <w:szCs w:val="24"/>
          <w:lang w:val="en-US" w:eastAsia="zh-CN" w:bidi="ar-SA"/>
        </w:rPr>
        <w:t>宏观网络演变分析</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5. </w:t>
      </w:r>
      <w:r>
        <w:rPr>
          <w:rFonts w:ascii="Times New Roman" w:hAnsi="Times New Roman" w:cs="Times New Roman"/>
          <w:color w:val="auto"/>
          <w:kern w:val="2"/>
          <w:sz w:val="24"/>
          <w:szCs w:val="24"/>
          <w:lang w:val="en-US" w:eastAsia="zh-CN" w:bidi="ar-SA"/>
        </w:rPr>
        <w:t>自治系统层级的实例分析</w:t>
      </w:r>
    </w:p>
    <w:p>
      <w:p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6. </w:t>
      </w:r>
      <w:r>
        <w:rPr>
          <w:rFonts w:ascii="Times New Roman" w:hAnsi="Times New Roman" w:cs="Times New Roman"/>
          <w:color w:val="auto"/>
          <w:kern w:val="2"/>
          <w:sz w:val="24"/>
          <w:szCs w:val="24"/>
          <w:lang w:val="en-US" w:eastAsia="zh-CN" w:bidi="ar-SA"/>
        </w:rPr>
        <w:t>以国家为单位的聚合分析</w:t>
      </w:r>
    </w:p>
    <w:p>
      <w:pPr>
        <w:sectPr>
          <w:headerReference w:type="default" r:id="rId21"/>
          <w:headerReference w:type="first" r:id="rId22"/>
          <w:footerReference w:type="default" r:id="rId23"/>
          <w:footerReference w:type="first" r:id="rId24"/>
          <w:type w:val="nextPage"/>
          <w:pgSz w:w="11906" w:h="16838"/>
          <w:pgMar w:left="1797" w:right="1797" w:gutter="0" w:header="851" w:top="1440" w:footer="992" w:bottom="1440"/>
          <w:pgNumType w:start="1" w:fmt="decimal"/>
          <w:formProt w:val="false"/>
          <w:textDirection w:val="lrTb"/>
          <w:docGrid w:type="lines" w:linePitch="312" w:charSpace="5938"/>
        </w:sectPr>
        <w:pStyle w:val="Normal"/>
        <w:ind w:firstLine="480"/>
        <w:rPr>
          <w:rFonts w:ascii="Times New Roman" w:hAnsi="Times New Roman" w:eastAsia="宋体" w:cs="Times New Roman" w:eastAsiaTheme="minorEastAsia"/>
          <w:color w:val="auto"/>
          <w:kern w:val="2"/>
          <w:sz w:val="24"/>
          <w:szCs w:val="24"/>
          <w:lang w:val="en-US" w:eastAsia="zh-CN" w:bidi="ar-SA"/>
        </w:rPr>
      </w:pPr>
      <w:r>
        <w:rPr>
          <w:rFonts w:eastAsia="宋体" w:cs="Times New Roman" w:eastAsiaTheme="minorEastAsia"/>
          <w:color w:val="auto"/>
          <w:kern w:val="2"/>
          <w:sz w:val="24"/>
          <w:szCs w:val="24"/>
          <w:lang w:val="en-US" w:eastAsia="zh-CN" w:bidi="ar-SA"/>
        </w:rPr>
        <w:t xml:space="preserve">7. </w:t>
      </w:r>
      <w:r>
        <w:rPr>
          <w:rFonts w:ascii="Times New Roman" w:hAnsi="Times New Roman" w:cs="Times New Roman"/>
          <w:color w:val="auto"/>
          <w:kern w:val="2"/>
          <w:sz w:val="24"/>
          <w:szCs w:val="24"/>
          <w:lang w:val="en-US" w:eastAsia="zh-CN" w:bidi="ar-SA"/>
        </w:rPr>
        <w:t>新冠疫情的影响分析及启示</w:t>
      </w:r>
    </w:p>
    <w:p>
      <w:pPr>
        <w:pStyle w:val="Heading1"/>
        <w:numPr>
          <w:ilvl w:val="0"/>
          <w:numId w:val="0"/>
        </w:numPr>
        <w:ind w:left="420" w:hanging="0"/>
        <w:jc w:val="center"/>
        <w:rPr>
          <w:rFonts w:ascii="黑体" w:hAnsi="黑体" w:eastAsia="黑体"/>
          <w:b w:val="false"/>
          <w:bCs w:val="false"/>
          <w:sz w:val="36"/>
          <w:szCs w:val="36"/>
        </w:rPr>
      </w:pPr>
      <w:bookmarkStart w:id="12" w:name="__RefHeading___Toc992_1849728782_Copy_1"/>
      <w:bookmarkStart w:id="13" w:name="_Toc119333635_Copy_2"/>
      <w:bookmarkEnd w:id="12"/>
      <w:r>
        <w:rPr>
          <w:rFonts w:ascii="黑体" w:hAnsi="黑体" w:eastAsia="黑体"/>
          <w:b w:val="false"/>
          <w:bCs w:val="false"/>
          <w:sz w:val="36"/>
          <w:szCs w:val="36"/>
        </w:rPr>
        <w:t xml:space="preserve">第二章 </w:t>
      </w:r>
      <w:bookmarkEnd w:id="13"/>
      <w:r>
        <w:rPr>
          <w:rFonts w:eastAsia="黑体" w:ascii="黑体" w:hAnsi="黑体"/>
          <w:b w:val="false"/>
          <w:bCs w:val="false"/>
          <w:sz w:val="36"/>
          <w:szCs w:val="36"/>
        </w:rPr>
        <w:tab/>
        <w:tab/>
      </w:r>
      <w:r>
        <w:rPr>
          <w:rFonts w:ascii="黑体" w:hAnsi="黑体" w:eastAsia="黑体"/>
          <w:b w:val="false"/>
          <w:bCs w:val="false"/>
          <w:sz w:val="36"/>
          <w:szCs w:val="36"/>
        </w:rPr>
        <w:t>背景</w:t>
      </w:r>
    </w:p>
    <w:p>
      <w:pPr>
        <w:pStyle w:val="Graduatemain"/>
        <w:numPr>
          <w:ilvl w:val="0"/>
          <w:numId w:val="0"/>
        </w:numPr>
        <w:ind w:hanging="0"/>
        <w:rPr>
          <w:sz w:val="24"/>
        </w:rPr>
      </w:pPr>
      <w:r>
        <w:rPr>
          <w:rFonts w:eastAsia="宋体" w:ascii="宋体" w:hAnsi="宋体"/>
          <w:sz w:val="24"/>
        </w:rPr>
        <w:t xml:space="preserve">    </w:t>
      </w:r>
      <w:r>
        <w:rPr>
          <w:rFonts w:ascii="宋体" w:hAnsi="宋体"/>
          <w:sz w:val="24"/>
        </w:rPr>
        <w:t>互联网由成千上万个互联网服务提供商</w:t>
      </w:r>
      <w:r>
        <w:rPr>
          <w:rFonts w:eastAsia="宋体" w:ascii="宋体" w:hAnsi="宋体"/>
          <w:sz w:val="24"/>
        </w:rPr>
        <w:t>(ISP)</w:t>
      </w:r>
      <w:r>
        <w:rPr>
          <w:rFonts w:ascii="宋体" w:hAnsi="宋体"/>
          <w:sz w:val="24"/>
        </w:rPr>
        <w:t>组成。这些运营商拥有和控制自己名下的自治系统，构成</w:t>
      </w:r>
      <w:r>
        <w:rPr>
          <w:rFonts w:eastAsia="宋体" w:ascii="宋体" w:hAnsi="宋体"/>
          <w:sz w:val="24"/>
        </w:rPr>
        <w:t>BGP</w:t>
      </w:r>
      <w:r>
        <w:rPr>
          <w:rFonts w:ascii="宋体" w:hAnsi="宋体"/>
          <w:sz w:val="24"/>
        </w:rPr>
        <w:t>中的基础单位。</w:t>
      </w:r>
      <w:r>
        <w:rPr>
          <w:rFonts w:eastAsia="宋体" w:ascii="宋体" w:hAnsi="宋体"/>
          <w:sz w:val="24"/>
        </w:rPr>
        <w:t>ISP</w:t>
      </w:r>
      <w:r>
        <w:rPr>
          <w:rFonts w:ascii="宋体" w:hAnsi="宋体"/>
          <w:sz w:val="24"/>
        </w:rPr>
        <w:t>间存在沟通交流，以便协同和普遍地路由互联网流量，而这种沟通交流最终通常以商业协议的形式展现在网络中。这些商业协议的出发点可能来自利益链、政治因素等等，落实在协议内容中则成为网络中人为引入的路由规则。正因这类政策的存在，自治系统间的网络路由才变得复杂，不定，和难以预测。</w:t>
      </w:r>
    </w:p>
    <w:p>
      <w:pPr>
        <w:pStyle w:val="Graduatemain"/>
        <w:numPr>
          <w:ilvl w:val="0"/>
          <w:numId w:val="0"/>
        </w:numPr>
        <w:ind w:hanging="0"/>
        <w:rPr>
          <w:sz w:val="24"/>
        </w:rPr>
      </w:pPr>
      <w:r>
        <w:rPr>
          <w:rFonts w:eastAsia="宋体" w:cs="Times New Roman" w:ascii="宋体" w:hAnsi="宋体" w:eastAsiaTheme="minorEastAsia"/>
          <w:color w:val="auto"/>
          <w:kern w:val="2"/>
          <w:sz w:val="24"/>
          <w:szCs w:val="24"/>
          <w:lang w:val="en-US" w:eastAsia="zh-CN" w:bidi="ar-SA"/>
        </w:rPr>
        <w:t xml:space="preserve">    </w:t>
      </w:r>
      <w:r>
        <w:rPr>
          <w:rFonts w:ascii="宋体" w:hAnsi="宋体" w:cs="Times New Roman"/>
          <w:color w:val="auto"/>
          <w:kern w:val="2"/>
          <w:sz w:val="24"/>
          <w:szCs w:val="24"/>
          <w:lang w:val="en-US" w:eastAsia="zh-CN" w:bidi="ar-SA"/>
        </w:rPr>
        <w:t>研究自治系统间的关系，对</w:t>
      </w:r>
      <w:r>
        <w:rPr>
          <w:rFonts w:eastAsia="宋体" w:cs="Times New Roman" w:ascii="宋体" w:hAnsi="宋体" w:eastAsiaTheme="minorEastAsia"/>
          <w:color w:val="auto"/>
          <w:kern w:val="2"/>
          <w:sz w:val="24"/>
          <w:szCs w:val="24"/>
          <w:lang w:val="en-US" w:eastAsia="zh-CN" w:bidi="ar-SA"/>
        </w:rPr>
        <w:t>BGP</w:t>
      </w:r>
      <w:r>
        <w:rPr>
          <w:rFonts w:ascii="宋体" w:hAnsi="宋体" w:cs="Times New Roman"/>
          <w:color w:val="auto"/>
          <w:kern w:val="2"/>
          <w:sz w:val="24"/>
          <w:szCs w:val="24"/>
          <w:lang w:val="en-US" w:eastAsia="zh-CN" w:bidi="ar-SA"/>
        </w:rPr>
        <w:t>协议，对互联网的发展，都有重要意义。通过对它的研究，我们可以找到现有路由机制的弊端从而优化网络路径</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我们可以通过评估自治系统关系对网络基础设施的影响，来构建更有扩展性的互联网增长模型架构</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也可以通过它对现有同行和上游服务商的表现进行评估，从而帮助服务商进行选择。</w:t>
      </w:r>
    </w:p>
    <w:p>
      <w:pPr>
        <w:pStyle w:val="Graduatemain"/>
        <w:ind w:hanging="0"/>
        <w:rPr>
          <w:sz w:val="24"/>
        </w:rPr>
      </w:pPr>
      <w:r>
        <w:rPr>
          <w:rFonts w:ascii="宋体" w:hAnsi="宋体" w:cs="Times New Roman"/>
          <w:color w:val="auto"/>
          <w:kern w:val="2"/>
          <w:sz w:val="24"/>
          <w:szCs w:val="24"/>
          <w:lang w:val="en-US" w:eastAsia="zh-CN" w:bidi="ar-SA"/>
        </w:rPr>
        <w:t>然而，出于隐私，商业机密等等考虑，直接研究自治系统被证明是非常困难的，因为迄今为止并没有服务商或第三方机构提供公开透明的自治系统协议数据。这些数据只有参与协议运营商知晓。因此，在无法直接获得自治系统数据的情况下，研究者转而选择使用可以公开收集到的</w:t>
      </w:r>
      <w:r>
        <w:rPr>
          <w:rFonts w:eastAsia="宋体" w:cs="Times New Roman" w:ascii="宋体" w:hAnsi="宋体" w:eastAsiaTheme="minorEastAsia"/>
          <w:color w:val="auto"/>
          <w:kern w:val="2"/>
          <w:sz w:val="24"/>
          <w:szCs w:val="24"/>
          <w:lang w:val="en-US" w:eastAsia="zh-CN" w:bidi="ar-SA"/>
        </w:rPr>
        <w:t>BGP</w:t>
      </w:r>
      <w:r>
        <w:rPr>
          <w:rFonts w:ascii="宋体" w:hAnsi="宋体" w:cs="Times New Roman"/>
          <w:color w:val="auto"/>
          <w:kern w:val="2"/>
          <w:sz w:val="24"/>
          <w:szCs w:val="24"/>
          <w:lang w:val="en-US" w:eastAsia="zh-CN" w:bidi="ar-SA"/>
        </w:rPr>
        <w:t>路由数据，用算法处理后得到计算出的自治系统贸易数据。</w:t>
      </w:r>
    </w:p>
    <w:p>
      <w:pPr>
        <w:pStyle w:val="Graduatemain"/>
        <w:ind w:hanging="0"/>
        <w:rPr>
          <w:sz w:val="24"/>
        </w:rPr>
      </w:pPr>
      <w:r>
        <w:rPr>
          <w:rFonts w:ascii="宋体" w:hAnsi="宋体" w:cs="Times New Roman"/>
          <w:color w:val="auto"/>
          <w:kern w:val="2"/>
          <w:sz w:val="24"/>
          <w:szCs w:val="24"/>
          <w:lang w:val="en-US" w:eastAsia="zh-CN" w:bidi="ar-SA"/>
        </w:rPr>
        <w:t>关于这类推导算法的研究最早由</w:t>
      </w:r>
      <w:r>
        <w:rPr>
          <w:rFonts w:eastAsia="宋体" w:cs="Times New Roman" w:ascii="宋体" w:hAnsi="宋体" w:eastAsiaTheme="minorEastAsia"/>
          <w:color w:val="auto"/>
          <w:kern w:val="2"/>
          <w:sz w:val="24"/>
          <w:szCs w:val="24"/>
          <w:lang w:val="en-US" w:eastAsia="zh-CN" w:bidi="ar-SA"/>
        </w:rPr>
        <w:t>L.Gao</w:t>
      </w:r>
      <w:r>
        <w:rPr>
          <w:rFonts w:ascii="宋体" w:hAnsi="宋体" w:cs="Times New Roman"/>
          <w:color w:val="auto"/>
          <w:kern w:val="2"/>
          <w:sz w:val="24"/>
          <w:szCs w:val="24"/>
          <w:lang w:val="en-US" w:eastAsia="zh-CN" w:bidi="ar-SA"/>
        </w:rPr>
        <w:t>在</w:t>
      </w:r>
      <w:r>
        <w:rPr>
          <w:rFonts w:eastAsia="宋体" w:cs="Times New Roman" w:ascii="宋体" w:hAnsi="宋体" w:eastAsiaTheme="minorEastAsia"/>
          <w:color w:val="auto"/>
          <w:kern w:val="2"/>
          <w:sz w:val="24"/>
          <w:szCs w:val="24"/>
          <w:lang w:val="en-US" w:eastAsia="zh-CN" w:bidi="ar-SA"/>
        </w:rPr>
        <w:t>&lt;On Inferring Autonomous System Relationships in the Internet&gt;</w:t>
      </w:r>
      <w:r>
        <w:rPr>
          <w:rFonts w:ascii="宋体" w:hAnsi="宋体" w:cs="Times New Roman"/>
          <w:color w:val="auto"/>
          <w:kern w:val="2"/>
          <w:sz w:val="24"/>
          <w:szCs w:val="24"/>
          <w:lang w:val="en-US" w:eastAsia="zh-CN" w:bidi="ar-SA"/>
        </w:rPr>
        <w:t>中阐述。在她的研究中，将</w:t>
      </w:r>
      <w:r>
        <w:rPr>
          <w:rFonts w:eastAsia="宋体" w:cs="Times New Roman" w:ascii="宋体" w:hAnsi="宋体" w:eastAsiaTheme="minorEastAsia"/>
          <w:color w:val="auto"/>
          <w:kern w:val="2"/>
          <w:sz w:val="24"/>
          <w:szCs w:val="24"/>
          <w:lang w:val="en-US" w:eastAsia="zh-CN" w:bidi="ar-SA"/>
        </w:rPr>
        <w:t>ISP</w:t>
      </w:r>
      <w:r>
        <w:rPr>
          <w:rFonts w:ascii="宋体" w:hAnsi="宋体" w:cs="Times New Roman"/>
          <w:color w:val="auto"/>
          <w:kern w:val="2"/>
          <w:sz w:val="24"/>
          <w:szCs w:val="24"/>
          <w:lang w:val="en-US" w:eastAsia="zh-CN" w:bidi="ar-SA"/>
        </w:rPr>
        <w:t>间（也即自治系统间）的商业关系分为三类：顾客</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提供商型</w:t>
      </w:r>
      <w:r>
        <w:rPr>
          <w:rFonts w:eastAsia="宋体" w:cs="Times New Roman" w:ascii="宋体" w:hAnsi="宋体" w:eastAsiaTheme="minorEastAsia"/>
          <w:color w:val="auto"/>
          <w:kern w:val="2"/>
          <w:sz w:val="24"/>
          <w:szCs w:val="24"/>
          <w:lang w:val="en-US" w:eastAsia="zh-CN" w:bidi="ar-SA"/>
        </w:rPr>
        <w:t>c2p(customer-to-provider)</w:t>
      </w:r>
      <w:r>
        <w:rPr>
          <w:rFonts w:ascii="宋体" w:hAnsi="宋体" w:cs="Times New Roman"/>
          <w:color w:val="auto"/>
          <w:kern w:val="2"/>
          <w:sz w:val="24"/>
          <w:szCs w:val="24"/>
          <w:lang w:val="en-US" w:eastAsia="zh-CN" w:bidi="ar-SA"/>
        </w:rPr>
        <w:t>，同行型</w:t>
      </w:r>
      <w:r>
        <w:rPr>
          <w:rFonts w:eastAsia="宋体" w:cs="Times New Roman" w:ascii="宋体" w:hAnsi="宋体" w:eastAsiaTheme="minorEastAsia"/>
          <w:color w:val="auto"/>
          <w:kern w:val="2"/>
          <w:sz w:val="24"/>
          <w:szCs w:val="24"/>
          <w:lang w:val="en-US" w:eastAsia="zh-CN" w:bidi="ar-SA"/>
        </w:rPr>
        <w:t>p2p(peer-to-peer)</w:t>
      </w:r>
      <w:r>
        <w:rPr>
          <w:rFonts w:ascii="宋体" w:hAnsi="宋体" w:cs="Times New Roman"/>
          <w:color w:val="auto"/>
          <w:kern w:val="2"/>
          <w:sz w:val="24"/>
          <w:szCs w:val="24"/>
          <w:lang w:val="en-US" w:eastAsia="zh-CN" w:bidi="ar-SA"/>
        </w:rPr>
        <w:t>和同辈型</w:t>
      </w:r>
      <w:r>
        <w:rPr>
          <w:rFonts w:eastAsia="宋体" w:cs="Times New Roman" w:ascii="宋体" w:hAnsi="宋体" w:eastAsiaTheme="minorEastAsia"/>
          <w:color w:val="auto"/>
          <w:kern w:val="2"/>
          <w:sz w:val="24"/>
          <w:szCs w:val="24"/>
          <w:lang w:val="en-US" w:eastAsia="zh-CN" w:bidi="ar-SA"/>
        </w:rPr>
        <w:t>s2s(sibling-to-sibling)</w:t>
      </w:r>
      <w:r>
        <w:rPr>
          <w:rFonts w:ascii="宋体" w:hAnsi="宋体" w:cs="Times New Roman"/>
          <w:color w:val="auto"/>
          <w:kern w:val="2"/>
          <w:sz w:val="24"/>
          <w:szCs w:val="24"/>
          <w:lang w:val="en-US" w:eastAsia="zh-CN" w:bidi="ar-SA"/>
        </w:rPr>
        <w:t>。这种分类的依据在于自治系统间需要通过购买或商业协定来借助其他自治系统进行网络包传输。在顾客</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提供商型中，这种关系的箭头方向标志着资金流动的方向：处于低位的顾客自治系统向处于高位的提供商自治系统付费，以换取提供商自治系统使用其资源帮助自己传输数据包。同行型协议中的双方达成协议，互相帮助对方传输对方本身及其顾客的数据包，以节省服务购买的开销。同辈型关系中的自治系统往往隶属于同一管辖域（如同个</w:t>
      </w:r>
      <w:r>
        <w:rPr>
          <w:rFonts w:eastAsia="宋体" w:cs="Times New Roman" w:ascii="宋体" w:hAnsi="宋体" w:eastAsiaTheme="minorEastAsia"/>
          <w:color w:val="auto"/>
          <w:kern w:val="2"/>
          <w:sz w:val="24"/>
          <w:szCs w:val="24"/>
          <w:lang w:val="en-US" w:eastAsia="zh-CN" w:bidi="ar-SA"/>
        </w:rPr>
        <w:t>ISP</w:t>
      </w:r>
      <w:r>
        <w:rPr>
          <w:rFonts w:ascii="宋体" w:hAnsi="宋体" w:cs="Times New Roman"/>
          <w:color w:val="auto"/>
          <w:kern w:val="2"/>
          <w:sz w:val="24"/>
          <w:szCs w:val="24"/>
          <w:lang w:val="en-US" w:eastAsia="zh-CN" w:bidi="ar-SA"/>
        </w:rPr>
        <w:t>），这类关系通常象征着自治系统团体的合并、收购。</w:t>
      </w:r>
      <w:r>
        <w:rPr>
          <w:rFonts w:eastAsia="宋体" w:cs="Times New Roman" w:ascii="宋体" w:hAnsi="宋体" w:eastAsiaTheme="minorEastAsia"/>
          <w:color w:val="auto"/>
          <w:kern w:val="2"/>
          <w:sz w:val="24"/>
          <w:szCs w:val="24"/>
          <w:lang w:val="en-US" w:eastAsia="zh-CN" w:bidi="ar-SA"/>
        </w:rPr>
        <w:t>Gao</w:t>
      </w:r>
      <w:r>
        <w:rPr>
          <w:rFonts w:ascii="宋体" w:hAnsi="宋体" w:cs="Times New Roman"/>
          <w:color w:val="auto"/>
          <w:kern w:val="2"/>
          <w:sz w:val="24"/>
          <w:szCs w:val="24"/>
          <w:lang w:val="en-US" w:eastAsia="zh-CN" w:bidi="ar-SA"/>
        </w:rPr>
        <w:t>设计算法的根据思想在于，对于一条有效的自治系统贸易链条，每一跳中的中转节点（即帮助其他自治系统进行数据传输的自治系统）都应在本条链条中存在相邻节点对其服务付费。而若遵守这一思想，则所有合理的链条路径必然遵守如下模式：零到多个顾客</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提供商型边，紧接着零到多个同行型边，紧接着零到多个提供商</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顾客型边。同辈型边可以在任意位置出现，因为这种边相当于内部路径，不代表贸易关系。如果将顾客看作低位节点，而提供商看作高位节点，则这样的模式路径将是一条爬坡后下降的峰值曲线，爬升只有一次，一旦下降后不能再次爬升。而根据自治系统网络的经验规律，在这条峰值曲线顶端的节点，往往是本条链路中度数</w:t>
      </w:r>
      <w:r>
        <w:rPr>
          <w:rFonts w:eastAsia="宋体" w:cs="Times New Roman" w:ascii="宋体" w:hAnsi="宋体" w:eastAsiaTheme="minorEastAsia"/>
          <w:color w:val="auto"/>
          <w:kern w:val="2"/>
          <w:sz w:val="24"/>
          <w:szCs w:val="24"/>
          <w:lang w:val="en-US" w:eastAsia="zh-CN" w:bidi="ar-SA"/>
        </w:rPr>
        <w:t>(degree)</w:t>
      </w:r>
      <w:r>
        <w:rPr>
          <w:rFonts w:ascii="宋体" w:hAnsi="宋体" w:cs="Times New Roman"/>
          <w:color w:val="auto"/>
          <w:kern w:val="2"/>
          <w:sz w:val="24"/>
          <w:szCs w:val="24"/>
          <w:lang w:val="en-US" w:eastAsia="zh-CN" w:bidi="ar-SA"/>
        </w:rPr>
        <w:t>最大的节点。因此，对于一条</w:t>
      </w:r>
      <w:r>
        <w:rPr>
          <w:rFonts w:eastAsia="宋体" w:cs="Times New Roman" w:ascii="宋体" w:hAnsi="宋体" w:eastAsiaTheme="minorEastAsia"/>
          <w:color w:val="auto"/>
          <w:kern w:val="2"/>
          <w:sz w:val="24"/>
          <w:szCs w:val="24"/>
          <w:lang w:val="en-US" w:eastAsia="zh-CN" w:bidi="ar-SA"/>
        </w:rPr>
        <w:t>BGP</w:t>
      </w:r>
      <w:r>
        <w:rPr>
          <w:rFonts w:ascii="宋体" w:hAnsi="宋体" w:cs="Times New Roman"/>
          <w:color w:val="auto"/>
          <w:kern w:val="2"/>
          <w:sz w:val="24"/>
          <w:szCs w:val="24"/>
          <w:lang w:val="en-US" w:eastAsia="zh-CN" w:bidi="ar-SA"/>
        </w:rPr>
        <w:t>路由链路，我们就可以通过先剥取顶峰节点，来逐个推断出其余节点的贸易关系。</w:t>
      </w:r>
    </w:p>
    <w:p>
      <w:pPr>
        <w:pStyle w:val="Graduatemain"/>
        <w:ind w:hanging="0"/>
        <w:rPr>
          <w:sz w:val="24"/>
        </w:rPr>
      </w:pPr>
      <w:r>
        <w:rPr>
          <w:rFonts w:ascii="宋体" w:hAnsi="宋体" w:cs="Times New Roman"/>
          <w:color w:val="auto"/>
          <w:kern w:val="2"/>
          <w:sz w:val="24"/>
          <w:szCs w:val="24"/>
          <w:lang w:val="en-US" w:eastAsia="zh-CN" w:bidi="ar-SA"/>
        </w:rPr>
        <w:t>自</w:t>
      </w:r>
      <w:r>
        <w:rPr>
          <w:rFonts w:eastAsia="宋体" w:cs="Times New Roman" w:ascii="宋体" w:hAnsi="宋体" w:eastAsiaTheme="minorEastAsia"/>
          <w:color w:val="auto"/>
          <w:kern w:val="2"/>
          <w:sz w:val="24"/>
          <w:szCs w:val="24"/>
          <w:lang w:val="en-US" w:eastAsia="zh-CN" w:bidi="ar-SA"/>
        </w:rPr>
        <w:t>gao</w:t>
      </w:r>
      <w:r>
        <w:rPr>
          <w:rFonts w:ascii="宋体" w:hAnsi="宋体" w:cs="Times New Roman"/>
          <w:color w:val="auto"/>
          <w:kern w:val="2"/>
          <w:sz w:val="24"/>
          <w:szCs w:val="24"/>
          <w:lang w:val="en-US" w:eastAsia="zh-CN" w:bidi="ar-SA"/>
        </w:rPr>
        <w:t>的研究后，后续涌现出多位相似研究。</w:t>
      </w:r>
      <w:r>
        <w:rPr>
          <w:rFonts w:eastAsia="宋体" w:cs="Times New Roman" w:ascii="宋体" w:hAnsi="宋体" w:eastAsiaTheme="minorEastAsia"/>
          <w:color w:val="auto"/>
          <w:kern w:val="2"/>
          <w:sz w:val="24"/>
          <w:szCs w:val="24"/>
          <w:lang w:val="en-US" w:eastAsia="zh-CN" w:bidi="ar-SA"/>
        </w:rPr>
        <w:t>Subramanian</w:t>
      </w:r>
      <w:r>
        <w:rPr>
          <w:rFonts w:ascii="宋体" w:hAnsi="宋体" w:cs="Times New Roman"/>
          <w:color w:val="auto"/>
          <w:kern w:val="2"/>
          <w:sz w:val="24"/>
          <w:szCs w:val="24"/>
          <w:lang w:val="en-US" w:eastAsia="zh-CN" w:bidi="ar-SA"/>
        </w:rPr>
        <w:t>等人继承了上述有效路径判定方法，但将</w:t>
      </w:r>
      <w:r>
        <w:rPr>
          <w:rFonts w:eastAsia="宋体" w:cs="Times New Roman" w:ascii="宋体" w:hAnsi="宋体" w:eastAsiaTheme="minorEastAsia"/>
          <w:color w:val="auto"/>
          <w:kern w:val="2"/>
          <w:sz w:val="24"/>
          <w:szCs w:val="24"/>
          <w:lang w:val="en-US" w:eastAsia="zh-CN" w:bidi="ar-SA"/>
        </w:rPr>
        <w:t>AS</w:t>
      </w:r>
      <w:r>
        <w:rPr>
          <w:rFonts w:ascii="宋体" w:hAnsi="宋体" w:cs="Times New Roman"/>
          <w:color w:val="auto"/>
          <w:kern w:val="2"/>
          <w:sz w:val="24"/>
          <w:szCs w:val="24"/>
          <w:lang w:val="en-US" w:eastAsia="zh-CN" w:bidi="ar-SA"/>
        </w:rPr>
        <w:t>关系推断问题制定为组合优化问题：给定从一组</w:t>
      </w:r>
      <w:r>
        <w:rPr>
          <w:rFonts w:eastAsia="宋体" w:cs="Times New Roman" w:ascii="宋体" w:hAnsi="宋体" w:eastAsiaTheme="minorEastAsia"/>
          <w:color w:val="auto"/>
          <w:kern w:val="2"/>
          <w:sz w:val="24"/>
          <w:szCs w:val="24"/>
          <w:lang w:val="en-US" w:eastAsia="zh-CN" w:bidi="ar-SA"/>
        </w:rPr>
        <w:t>BGP</w:t>
      </w:r>
      <w:r>
        <w:rPr>
          <w:rFonts w:ascii="宋体" w:hAnsi="宋体" w:cs="Times New Roman"/>
          <w:color w:val="auto"/>
          <w:kern w:val="2"/>
          <w:sz w:val="24"/>
          <w:szCs w:val="24"/>
          <w:lang w:val="en-US" w:eastAsia="zh-CN" w:bidi="ar-SA"/>
        </w:rPr>
        <w:t>路径</w:t>
      </w:r>
      <w:r>
        <w:rPr>
          <w:rFonts w:eastAsia="宋体" w:cs="Times New Roman" w:ascii="宋体" w:hAnsi="宋体" w:eastAsiaTheme="minorEastAsia"/>
          <w:color w:val="auto"/>
          <w:kern w:val="2"/>
          <w:sz w:val="24"/>
          <w:szCs w:val="24"/>
          <w:lang w:val="en-US" w:eastAsia="zh-CN" w:bidi="ar-SA"/>
        </w:rPr>
        <w:t>P</w:t>
      </w:r>
      <w:r>
        <w:rPr>
          <w:rFonts w:ascii="宋体" w:hAnsi="宋体" w:cs="Times New Roman"/>
          <w:color w:val="auto"/>
          <w:kern w:val="2"/>
          <w:sz w:val="24"/>
          <w:szCs w:val="24"/>
          <w:lang w:val="en-US" w:eastAsia="zh-CN" w:bidi="ar-SA"/>
        </w:rPr>
        <w:t>导出的无向图</w:t>
      </w:r>
      <w:r>
        <w:rPr>
          <w:rFonts w:eastAsia="宋体" w:cs="Times New Roman" w:ascii="宋体" w:hAnsi="宋体" w:eastAsiaTheme="minorEastAsia"/>
          <w:color w:val="auto"/>
          <w:kern w:val="2"/>
          <w:sz w:val="24"/>
          <w:szCs w:val="24"/>
          <w:lang w:val="en-US" w:eastAsia="zh-CN" w:bidi="ar-SA"/>
        </w:rPr>
        <w:t>G</w:t>
      </w:r>
      <w:r>
        <w:rPr>
          <w:rFonts w:ascii="宋体" w:hAnsi="宋体" w:cs="Times New Roman"/>
          <w:color w:val="auto"/>
          <w:kern w:val="2"/>
          <w:sz w:val="24"/>
          <w:szCs w:val="24"/>
          <w:lang w:val="en-US" w:eastAsia="zh-CN" w:bidi="ar-SA"/>
        </w:rPr>
        <w:t>，为</w:t>
      </w:r>
      <w:r>
        <w:rPr>
          <w:rFonts w:eastAsia="宋体" w:cs="Times New Roman" w:ascii="宋体" w:hAnsi="宋体" w:eastAsiaTheme="minorEastAsia"/>
          <w:color w:val="auto"/>
          <w:kern w:val="2"/>
          <w:sz w:val="24"/>
          <w:szCs w:val="24"/>
          <w:lang w:val="en-US" w:eastAsia="zh-CN" w:bidi="ar-SA"/>
        </w:rPr>
        <w:t>G</w:t>
      </w:r>
      <w:r>
        <w:rPr>
          <w:rFonts w:ascii="宋体" w:hAnsi="宋体" w:cs="Times New Roman"/>
          <w:color w:val="auto"/>
          <w:kern w:val="2"/>
          <w:sz w:val="24"/>
          <w:szCs w:val="24"/>
          <w:lang w:val="en-US" w:eastAsia="zh-CN" w:bidi="ar-SA"/>
        </w:rPr>
        <w:t>中的每条边分配边类型（</w:t>
      </w:r>
      <w:r>
        <w:rPr>
          <w:rFonts w:eastAsia="宋体" w:cs="Times New Roman" w:ascii="宋体" w:hAnsi="宋体" w:eastAsiaTheme="minorEastAsia"/>
          <w:color w:val="auto"/>
          <w:kern w:val="2"/>
          <w:sz w:val="24"/>
          <w:szCs w:val="24"/>
          <w:lang w:val="en-US" w:eastAsia="zh-CN" w:bidi="ar-SA"/>
        </w:rPr>
        <w:t>c2p</w:t>
      </w:r>
      <w:r>
        <w:rPr>
          <w:rFonts w:ascii="宋体" w:hAnsi="宋体" w:cs="Times New Roman"/>
          <w:color w:val="auto"/>
          <w:kern w:val="2"/>
          <w:sz w:val="24"/>
          <w:szCs w:val="24"/>
          <w:lang w:val="en-US" w:eastAsia="zh-CN" w:bidi="ar-SA"/>
        </w:rPr>
        <w:t>或</w:t>
      </w:r>
      <w:r>
        <w:rPr>
          <w:rFonts w:eastAsia="宋体" w:cs="Times New Roman" w:ascii="宋体" w:hAnsi="宋体" w:eastAsiaTheme="minorEastAsia"/>
          <w:color w:val="auto"/>
          <w:kern w:val="2"/>
          <w:sz w:val="24"/>
          <w:szCs w:val="24"/>
          <w:lang w:val="en-US" w:eastAsia="zh-CN" w:bidi="ar-SA"/>
        </w:rPr>
        <w:t>p2p</w:t>
      </w:r>
      <w:r>
        <w:rPr>
          <w:rFonts w:ascii="宋体" w:hAnsi="宋体" w:cs="Times New Roman"/>
          <w:color w:val="auto"/>
          <w:kern w:val="2"/>
          <w:sz w:val="24"/>
          <w:szCs w:val="24"/>
          <w:lang w:val="en-US" w:eastAsia="zh-CN" w:bidi="ar-SA"/>
        </w:rPr>
        <w:t>），使</w:t>
      </w:r>
      <w:r>
        <w:rPr>
          <w:rFonts w:eastAsia="宋体" w:cs="Times New Roman" w:ascii="宋体" w:hAnsi="宋体" w:eastAsiaTheme="minorEastAsia"/>
          <w:color w:val="auto"/>
          <w:kern w:val="2"/>
          <w:sz w:val="24"/>
          <w:szCs w:val="24"/>
          <w:lang w:val="en-US" w:eastAsia="zh-CN" w:bidi="ar-SA"/>
        </w:rPr>
        <w:t>P</w:t>
      </w:r>
      <w:r>
        <w:rPr>
          <w:rFonts w:ascii="宋体" w:hAnsi="宋体" w:cs="Times New Roman"/>
          <w:color w:val="auto"/>
          <w:kern w:val="2"/>
          <w:sz w:val="24"/>
          <w:szCs w:val="24"/>
          <w:lang w:val="en-US" w:eastAsia="zh-CN" w:bidi="ar-SA"/>
        </w:rPr>
        <w:t>中有效路径的总数最大化。该问题被称为关系类型（</w:t>
      </w:r>
      <w:r>
        <w:rPr>
          <w:rFonts w:eastAsia="宋体" w:cs="Times New Roman" w:ascii="宋体" w:hAnsi="宋体" w:eastAsiaTheme="minorEastAsia"/>
          <w:color w:val="auto"/>
          <w:kern w:val="2"/>
          <w:sz w:val="24"/>
          <w:szCs w:val="24"/>
          <w:lang w:val="en-US" w:eastAsia="zh-CN" w:bidi="ar-SA"/>
        </w:rPr>
        <w:t>ToR</w:t>
      </w:r>
      <w:r>
        <w:rPr>
          <w:rFonts w:ascii="宋体" w:hAnsi="宋体" w:cs="Times New Roman"/>
          <w:color w:val="auto"/>
          <w:kern w:val="2"/>
          <w:sz w:val="24"/>
          <w:szCs w:val="24"/>
          <w:lang w:val="en-US" w:eastAsia="zh-CN" w:bidi="ar-SA"/>
        </w:rPr>
        <w:t>）问题，且后被</w:t>
      </w:r>
      <w:r>
        <w:rPr>
          <w:rFonts w:eastAsia="宋体" w:cs="Times New Roman" w:ascii="宋体" w:hAnsi="宋体" w:eastAsiaTheme="minorEastAsia"/>
          <w:color w:val="auto"/>
          <w:kern w:val="2"/>
          <w:sz w:val="24"/>
          <w:szCs w:val="24"/>
          <w:lang w:val="en-US" w:eastAsia="zh-CN" w:bidi="ar-SA"/>
        </w:rPr>
        <w:t>Di Battista</w:t>
      </w:r>
      <w:r>
        <w:rPr>
          <w:rFonts w:ascii="宋体" w:hAnsi="宋体" w:cs="Times New Roman"/>
          <w:color w:val="auto"/>
          <w:kern w:val="2"/>
          <w:sz w:val="24"/>
          <w:szCs w:val="24"/>
          <w:lang w:val="en-US" w:eastAsia="zh-CN" w:bidi="ar-SA"/>
        </w:rPr>
        <w:t>等人和</w:t>
      </w:r>
      <w:r>
        <w:rPr>
          <w:rFonts w:eastAsia="宋体" w:cs="Times New Roman" w:ascii="宋体" w:hAnsi="宋体" w:eastAsiaTheme="minorEastAsia"/>
          <w:color w:val="auto"/>
          <w:kern w:val="2"/>
          <w:sz w:val="24"/>
          <w:szCs w:val="24"/>
          <w:lang w:val="en-US" w:eastAsia="zh-CN" w:bidi="ar-SA"/>
        </w:rPr>
        <w:t>Erlebach</w:t>
      </w:r>
      <w:r>
        <w:rPr>
          <w:rFonts w:ascii="宋体" w:hAnsi="宋体" w:cs="Times New Roman"/>
          <w:color w:val="auto"/>
          <w:kern w:val="2"/>
          <w:sz w:val="24"/>
          <w:szCs w:val="24"/>
          <w:lang w:val="en-US" w:eastAsia="zh-CN" w:bidi="ar-SA"/>
        </w:rPr>
        <w:t>等人独立地证明为</w:t>
      </w:r>
      <w:r>
        <w:rPr>
          <w:rFonts w:eastAsia="宋体" w:cs="Times New Roman" w:ascii="宋体" w:hAnsi="宋体" w:eastAsiaTheme="minorEastAsia"/>
          <w:color w:val="auto"/>
          <w:kern w:val="2"/>
          <w:sz w:val="24"/>
          <w:szCs w:val="24"/>
          <w:lang w:val="en-US" w:eastAsia="zh-CN" w:bidi="ar-SA"/>
        </w:rPr>
        <w:t>NP</w:t>
      </w:r>
      <w:r>
        <w:rPr>
          <w:rFonts w:ascii="宋体" w:hAnsi="宋体" w:cs="Times New Roman"/>
          <w:color w:val="auto"/>
          <w:kern w:val="2"/>
          <w:sz w:val="24"/>
          <w:szCs w:val="24"/>
          <w:lang w:val="en-US" w:eastAsia="zh-CN" w:bidi="ar-SA"/>
        </w:rPr>
        <w:t>完全问题。在本篇论文中，使用的数据集使用的推演算法类似于</w:t>
      </w:r>
      <w:r>
        <w:rPr>
          <w:rFonts w:eastAsia="宋体" w:cs="Times New Roman" w:ascii="宋体" w:hAnsi="宋体" w:eastAsiaTheme="minorEastAsia"/>
          <w:color w:val="auto"/>
          <w:kern w:val="2"/>
          <w:sz w:val="24"/>
          <w:szCs w:val="24"/>
          <w:lang w:val="en-US" w:eastAsia="zh-CN" w:bidi="ar-SA"/>
        </w:rPr>
        <w:t>&lt;AS Relationships, Customer Cones, and Validation&gt;</w:t>
      </w:r>
      <w:r>
        <w:rPr>
          <w:rFonts w:ascii="宋体" w:hAnsi="宋体" w:cs="Times New Roman"/>
          <w:color w:val="auto"/>
          <w:kern w:val="2"/>
          <w:sz w:val="24"/>
          <w:szCs w:val="24"/>
          <w:lang w:val="en-US" w:eastAsia="zh-CN" w:bidi="ar-SA"/>
        </w:rPr>
        <w:t>中的研究，它亦是对</w:t>
      </w:r>
      <w:r>
        <w:rPr>
          <w:rFonts w:eastAsia="宋体" w:cs="Times New Roman" w:ascii="宋体" w:hAnsi="宋体" w:eastAsiaTheme="minorEastAsia"/>
          <w:color w:val="auto"/>
          <w:kern w:val="2"/>
          <w:sz w:val="24"/>
          <w:szCs w:val="24"/>
          <w:lang w:val="en-US" w:eastAsia="zh-CN" w:bidi="ar-SA"/>
        </w:rPr>
        <w:t>Gao</w:t>
      </w:r>
      <w:r>
        <w:rPr>
          <w:rFonts w:ascii="宋体" w:hAnsi="宋体" w:cs="Times New Roman"/>
          <w:color w:val="auto"/>
          <w:kern w:val="2"/>
          <w:sz w:val="24"/>
          <w:szCs w:val="24"/>
          <w:lang w:val="en-US" w:eastAsia="zh-CN" w:bidi="ar-SA"/>
        </w:rPr>
        <w:t>工作的继承，使用一组事先设定的条件进行边关系的推演。</w:t>
      </w:r>
    </w:p>
    <w:p>
      <w:pPr>
        <w:pStyle w:val="Graduatemain"/>
        <w:ind w:hanging="0"/>
        <w:rPr>
          <w:sz w:val="24"/>
        </w:rPr>
      </w:pPr>
      <w:r>
        <w:rPr>
          <w:rFonts w:ascii="宋体" w:hAnsi="宋体" w:cs="Times New Roman"/>
          <w:color w:val="auto"/>
          <w:kern w:val="2"/>
          <w:sz w:val="24"/>
          <w:szCs w:val="24"/>
          <w:lang w:val="en-US" w:eastAsia="zh-CN" w:bidi="ar-SA"/>
        </w:rPr>
        <w:t>每个自治系统有一个唯一的数字编号，称为自治系统编号</w:t>
      </w:r>
      <w:r>
        <w:rPr>
          <w:rFonts w:eastAsia="宋体" w:cs="Times New Roman" w:ascii="宋体" w:hAnsi="宋体" w:eastAsiaTheme="minorEastAsia"/>
          <w:color w:val="auto"/>
          <w:kern w:val="2"/>
          <w:sz w:val="24"/>
          <w:szCs w:val="24"/>
          <w:lang w:val="en-US" w:eastAsia="zh-CN" w:bidi="ar-SA"/>
        </w:rPr>
        <w:t>(ASN)</w:t>
      </w:r>
      <w:r>
        <w:rPr>
          <w:rFonts w:ascii="宋体" w:hAnsi="宋体" w:cs="Times New Roman"/>
          <w:color w:val="auto"/>
          <w:kern w:val="2"/>
          <w:sz w:val="24"/>
          <w:szCs w:val="24"/>
          <w:lang w:val="en-US" w:eastAsia="zh-CN" w:bidi="ar-SA"/>
        </w:rPr>
        <w:t xml:space="preserve">。自治系统编号 由 </w:t>
      </w:r>
      <w:r>
        <w:rPr>
          <w:rFonts w:eastAsia="宋体" w:cs="Times New Roman" w:ascii="宋体" w:hAnsi="宋体" w:eastAsiaTheme="minorEastAsia"/>
          <w:color w:val="auto"/>
          <w:kern w:val="2"/>
          <w:sz w:val="24"/>
          <w:szCs w:val="24"/>
          <w:lang w:val="en-US" w:eastAsia="zh-CN" w:bidi="ar-SA"/>
        </w:rPr>
        <w:t>The Internet Assigned Numbers Authority (IANA)</w:t>
      </w:r>
      <w:r>
        <w:rPr>
          <w:rFonts w:ascii="宋体" w:hAnsi="宋体" w:cs="Times New Roman"/>
          <w:color w:val="auto"/>
          <w:kern w:val="2"/>
          <w:sz w:val="24"/>
          <w:szCs w:val="24"/>
          <w:lang w:val="en-US" w:eastAsia="zh-CN" w:bidi="ar-SA"/>
        </w:rPr>
        <w:t>统一管理。当</w:t>
      </w:r>
      <w:r>
        <w:rPr>
          <w:rFonts w:eastAsia="宋体" w:cs="Times New Roman" w:ascii="宋体" w:hAnsi="宋体" w:eastAsiaTheme="minorEastAsia"/>
          <w:color w:val="auto"/>
          <w:kern w:val="2"/>
          <w:sz w:val="24"/>
          <w:szCs w:val="24"/>
          <w:lang w:val="en-US" w:eastAsia="zh-CN" w:bidi="ar-SA"/>
        </w:rPr>
        <w:t>ISP</w:t>
      </w:r>
      <w:r>
        <w:rPr>
          <w:rFonts w:ascii="宋体" w:hAnsi="宋体" w:cs="Times New Roman"/>
          <w:color w:val="auto"/>
          <w:kern w:val="2"/>
          <w:sz w:val="24"/>
          <w:szCs w:val="24"/>
          <w:lang w:val="en-US" w:eastAsia="zh-CN" w:bidi="ar-SA"/>
        </w:rPr>
        <w:t>申请新自治系统编号时，将经由</w:t>
      </w:r>
      <w:r>
        <w:rPr>
          <w:rFonts w:eastAsia="宋体" w:cs="Times New Roman" w:ascii="宋体" w:hAnsi="宋体" w:eastAsiaTheme="minorEastAsia"/>
          <w:color w:val="auto"/>
          <w:kern w:val="2"/>
          <w:sz w:val="24"/>
          <w:szCs w:val="24"/>
          <w:lang w:val="en-US" w:eastAsia="zh-CN" w:bidi="ar-SA"/>
        </w:rPr>
        <w:t>IANA</w:t>
      </w:r>
      <w:r>
        <w:rPr>
          <w:rFonts w:ascii="宋体" w:hAnsi="宋体" w:cs="Times New Roman"/>
          <w:color w:val="auto"/>
          <w:kern w:val="2"/>
          <w:sz w:val="24"/>
          <w:szCs w:val="24"/>
          <w:lang w:val="en-US" w:eastAsia="zh-CN" w:bidi="ar-SA"/>
        </w:rPr>
        <w:t>获批得到一个数字。值得注意的是，该数字编号存在被重复利用的可能性。若一个</w:t>
      </w:r>
      <w:r>
        <w:rPr>
          <w:rFonts w:eastAsia="宋体" w:cs="Times New Roman" w:ascii="宋体" w:hAnsi="宋体" w:eastAsiaTheme="minorEastAsia"/>
          <w:color w:val="auto"/>
          <w:kern w:val="2"/>
          <w:sz w:val="24"/>
          <w:szCs w:val="24"/>
          <w:lang w:val="en-US" w:eastAsia="zh-CN" w:bidi="ar-SA"/>
        </w:rPr>
        <w:t>ISP</w:t>
      </w:r>
      <w:r>
        <w:rPr>
          <w:rFonts w:ascii="宋体" w:hAnsi="宋体" w:cs="Times New Roman"/>
          <w:color w:val="auto"/>
          <w:kern w:val="2"/>
          <w:sz w:val="24"/>
          <w:szCs w:val="24"/>
          <w:lang w:val="en-US" w:eastAsia="zh-CN" w:bidi="ar-SA"/>
        </w:rPr>
        <w:t>决定抛弃自己旗下的自治系统，那么</w:t>
      </w:r>
      <w:r>
        <w:rPr>
          <w:rFonts w:eastAsia="宋体" w:cs="Times New Roman" w:ascii="宋体" w:hAnsi="宋体" w:eastAsiaTheme="minorEastAsia"/>
          <w:color w:val="auto"/>
          <w:kern w:val="2"/>
          <w:sz w:val="24"/>
          <w:szCs w:val="24"/>
          <w:lang w:val="en-US" w:eastAsia="zh-CN" w:bidi="ar-SA"/>
        </w:rPr>
        <w:t>IANA</w:t>
      </w:r>
      <w:r>
        <w:rPr>
          <w:rFonts w:ascii="宋体" w:hAnsi="宋体" w:cs="Times New Roman"/>
          <w:color w:val="auto"/>
          <w:kern w:val="2"/>
          <w:sz w:val="24"/>
          <w:szCs w:val="24"/>
          <w:lang w:val="en-US" w:eastAsia="zh-CN" w:bidi="ar-SA"/>
        </w:rPr>
        <w:t>将回收这一自治系统编号，并可能在新的</w:t>
      </w:r>
      <w:r>
        <w:rPr>
          <w:rFonts w:eastAsia="宋体" w:cs="Times New Roman" w:ascii="宋体" w:hAnsi="宋体" w:eastAsiaTheme="minorEastAsia"/>
          <w:color w:val="auto"/>
          <w:kern w:val="2"/>
          <w:sz w:val="24"/>
          <w:szCs w:val="24"/>
          <w:lang w:val="en-US" w:eastAsia="zh-CN" w:bidi="ar-SA"/>
        </w:rPr>
        <w:t>ISP</w:t>
      </w:r>
      <w:r>
        <w:rPr>
          <w:rFonts w:ascii="宋体" w:hAnsi="宋体" w:cs="Times New Roman"/>
          <w:color w:val="auto"/>
          <w:kern w:val="2"/>
          <w:sz w:val="24"/>
          <w:szCs w:val="24"/>
          <w:lang w:val="en-US" w:eastAsia="zh-CN" w:bidi="ar-SA"/>
        </w:rPr>
        <w:t>申请时重新发放这个数字。因此，当进行自治系统编号与自治系统信息匹配时，需要充分考虑编号替换的可能性。</w:t>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pStyle w:val="Graduatemain"/>
        <w:ind w:hanging="0"/>
        <w:rPr>
          <w:sz w:val="24"/>
        </w:rPr>
      </w:pPr>
      <w:r>
        <w:rPr/>
      </w:r>
    </w:p>
    <w:p>
      <w:pPr>
        <w:sectPr>
          <w:headerReference w:type="default" r:id="rId25"/>
          <w:headerReference w:type="first" r:id="rId26"/>
          <w:footerReference w:type="default" r:id="rId27"/>
          <w:footerReference w:type="first" r:id="rId28"/>
          <w:type w:val="nextPage"/>
          <w:pgSz w:w="11906" w:h="16838"/>
          <w:pgMar w:left="1797" w:right="1797" w:gutter="0" w:header="851" w:top="1440" w:footer="992" w:bottom="1440"/>
          <w:pgNumType w:start="1" w:fmt="decimal"/>
          <w:formProt w:val="false"/>
          <w:textDirection w:val="lrTb"/>
          <w:docGrid w:type="lines" w:linePitch="312" w:charSpace="5938"/>
        </w:sectPr>
        <w:pStyle w:val="Graduatemain"/>
        <w:ind w:hanging="0"/>
        <w:rPr>
          <w:sz w:val="24"/>
        </w:rPr>
      </w:pPr>
      <w:r>
        <w:rPr/>
      </w:r>
    </w:p>
    <w:p>
      <w:pPr>
        <w:pStyle w:val="Heading1"/>
        <w:numPr>
          <w:ilvl w:val="0"/>
          <w:numId w:val="0"/>
        </w:numPr>
        <w:ind w:left="420" w:hanging="0"/>
        <w:jc w:val="center"/>
        <w:rPr>
          <w:rFonts w:ascii="黑体" w:hAnsi="黑体" w:eastAsia="黑体"/>
          <w:b w:val="false"/>
          <w:bCs w:val="false"/>
          <w:sz w:val="36"/>
          <w:szCs w:val="36"/>
        </w:rPr>
      </w:pPr>
      <w:bookmarkStart w:id="14" w:name="__RefHeading___Toc992_1849728782_Copy_1_"/>
      <w:bookmarkStart w:id="15" w:name="_Toc119333635_Copy_2_Copy_1"/>
      <w:bookmarkEnd w:id="14"/>
      <w:r>
        <w:rPr>
          <w:rFonts w:ascii="黑体" w:hAnsi="黑体" w:eastAsia="黑体"/>
          <w:b w:val="false"/>
          <w:bCs w:val="false"/>
          <w:sz w:val="36"/>
          <w:szCs w:val="36"/>
        </w:rPr>
        <w:t xml:space="preserve">第三章 </w:t>
      </w:r>
      <w:bookmarkEnd w:id="15"/>
      <w:r>
        <w:rPr>
          <w:rFonts w:eastAsia="黑体" w:ascii="黑体" w:hAnsi="黑体"/>
          <w:b w:val="false"/>
          <w:bCs w:val="false"/>
          <w:sz w:val="36"/>
          <w:szCs w:val="36"/>
        </w:rPr>
        <w:tab/>
        <w:tab/>
      </w:r>
      <w:r>
        <w:rPr>
          <w:rFonts w:ascii="黑体" w:hAnsi="黑体" w:eastAsia="黑体"/>
          <w:b w:val="false"/>
          <w:bCs w:val="false"/>
          <w:sz w:val="36"/>
          <w:szCs w:val="36"/>
        </w:rPr>
        <w:t>实验</w:t>
      </w:r>
    </w:p>
    <w:p>
      <w:pPr>
        <w:pStyle w:val="Normal"/>
        <w:jc w:val="left"/>
        <w:rPr>
          <w:rFonts w:ascii="宋体" w:hAnsi="宋体" w:eastAsia="宋体"/>
        </w:rPr>
      </w:pPr>
      <w:r>
        <w:rPr/>
      </w:r>
      <w:bookmarkStart w:id="16" w:name="__RefHeading___Toc984_1849728782"/>
      <w:bookmarkStart w:id="17" w:name="__RefHeading___Toc984_1849728782"/>
      <w:bookmarkEnd w:id="17"/>
    </w:p>
    <w:p>
      <w:pPr>
        <w:pStyle w:val="Heading2"/>
        <w:rPr>
          <w:rFonts w:ascii="宋体" w:hAnsi="宋体" w:eastAsia="宋体"/>
        </w:rPr>
      </w:pPr>
      <w:r>
        <w:rPr>
          <w:rFonts w:eastAsia="宋体" w:cs="Times New Roman" w:ascii="宋体" w:hAnsi="宋体" w:eastAsiaTheme="minorEastAsia"/>
          <w:b/>
          <w:bCs/>
          <w:color w:val="auto"/>
          <w:kern w:val="2"/>
          <w:sz w:val="32"/>
          <w:szCs w:val="32"/>
          <w:lang w:val="en-US" w:eastAsia="zh-CN" w:bidi="ar-SA"/>
        </w:rPr>
        <w:t>3.1</w:t>
        <w:tab/>
      </w:r>
      <w:r>
        <w:rPr>
          <w:rFonts w:ascii="宋体" w:hAnsi="宋体" w:cs="Times New Roman" w:eastAsia="宋体" w:eastAsiaTheme="minorEastAsia"/>
          <w:b/>
          <w:bCs/>
          <w:color w:val="auto"/>
          <w:kern w:val="2"/>
          <w:sz w:val="32"/>
          <w:szCs w:val="32"/>
          <w:lang w:val="en-US" w:eastAsia="zh-CN" w:bidi="ar-SA"/>
        </w:rPr>
        <w:t>数据集</w:t>
      </w:r>
    </w:p>
    <w:p>
      <w:pPr>
        <w:pStyle w:val="Normal"/>
        <w:rPr>
          <w:rFonts w:ascii="宋体" w:hAnsi="宋体" w:eastAsia="宋体"/>
        </w:rPr>
      </w:pPr>
      <w:r>
        <w:rPr>
          <w:rFonts w:ascii="宋体" w:hAnsi="宋体" w:cs="Times New Roman"/>
          <w:color w:val="auto"/>
          <w:kern w:val="2"/>
          <w:sz w:val="24"/>
          <w:szCs w:val="24"/>
          <w:lang w:val="en-US" w:eastAsia="zh-CN" w:bidi="ar-SA"/>
        </w:rPr>
        <w:t>贡献本文所使用的数据的机构为</w:t>
      </w:r>
      <w:r>
        <w:rPr>
          <w:rFonts w:eastAsia="宋体" w:cs="Times New Roman" w:ascii="宋体" w:hAnsi="宋体" w:eastAsiaTheme="minorEastAsia"/>
          <w:color w:val="auto"/>
          <w:kern w:val="2"/>
          <w:sz w:val="24"/>
          <w:szCs w:val="24"/>
          <w:lang w:val="en-US" w:eastAsia="zh-CN" w:bidi="ar-SA"/>
        </w:rPr>
        <w:t>Center for Applied Internet Data Analysis (CAIDA)</w:t>
      </w:r>
      <w:r>
        <w:rPr>
          <w:rFonts w:ascii="宋体" w:hAnsi="宋体" w:cs="Times New Roman"/>
          <w:color w:val="auto"/>
          <w:kern w:val="2"/>
          <w:sz w:val="24"/>
          <w:szCs w:val="24"/>
          <w:lang w:val="en-US" w:eastAsia="zh-CN" w:bidi="ar-SA"/>
        </w:rPr>
        <w:t>。</w:t>
      </w:r>
      <w:r>
        <w:rPr>
          <w:rFonts w:eastAsia="宋体" w:cs="Times New Roman" w:ascii="宋体" w:hAnsi="宋体" w:eastAsiaTheme="minorEastAsia"/>
          <w:color w:val="auto"/>
          <w:kern w:val="2"/>
          <w:sz w:val="24"/>
          <w:szCs w:val="24"/>
          <w:lang w:val="en-US" w:eastAsia="zh-CN" w:bidi="ar-SA"/>
        </w:rPr>
        <w:t>CAIDA</w:t>
      </w:r>
      <w:r>
        <w:rPr>
          <w:rFonts w:ascii="宋体" w:hAnsi="宋体" w:cs="Times New Roman"/>
          <w:color w:val="auto"/>
          <w:kern w:val="2"/>
          <w:sz w:val="24"/>
          <w:szCs w:val="24"/>
          <w:lang w:val="en-US" w:eastAsia="zh-CN" w:bidi="ar-SA"/>
        </w:rPr>
        <w:t>成立于</w:t>
      </w:r>
      <w:r>
        <w:rPr>
          <w:rFonts w:eastAsia="宋体" w:cs="Times New Roman" w:ascii="宋体" w:hAnsi="宋体" w:eastAsiaTheme="minorEastAsia"/>
          <w:color w:val="auto"/>
          <w:kern w:val="2"/>
          <w:sz w:val="24"/>
          <w:szCs w:val="24"/>
          <w:lang w:val="en-US" w:eastAsia="zh-CN" w:bidi="ar-SA"/>
        </w:rPr>
        <w:t>1997</w:t>
      </w:r>
      <w:r>
        <w:rPr>
          <w:rFonts w:ascii="宋体" w:hAnsi="宋体" w:cs="Times New Roman"/>
          <w:color w:val="auto"/>
          <w:kern w:val="2"/>
          <w:sz w:val="24"/>
          <w:szCs w:val="24"/>
          <w:lang w:val="en-US" w:eastAsia="zh-CN" w:bidi="ar-SA"/>
        </w:rPr>
        <w:t>年，是加州大学圣地亚哥分校超级计算机中心所下属的计算机网络数据科研中心，主持分享许多与计算机网络协议有关的大数据集。这些数据集均为公开</w:t>
      </w:r>
      <w:r>
        <w:rPr>
          <w:rFonts w:eastAsia="宋体" w:cs="Times New Roman" w:ascii="宋体" w:hAnsi="宋体" w:eastAsiaTheme="minorEastAsia"/>
          <w:color w:val="auto"/>
          <w:kern w:val="2"/>
          <w:sz w:val="24"/>
          <w:szCs w:val="24"/>
          <w:lang w:val="en-US" w:eastAsia="zh-CN" w:bidi="ar-SA"/>
        </w:rPr>
        <w:t>&lt;&gt;</w:t>
      </w:r>
      <w:r>
        <w:rPr>
          <w:rFonts w:ascii="宋体" w:hAnsi="宋体" w:cs="Times New Roman"/>
          <w:color w:val="auto"/>
          <w:kern w:val="2"/>
          <w:sz w:val="24"/>
          <w:szCs w:val="24"/>
          <w:lang w:val="en-US" w:eastAsia="zh-CN" w:bidi="ar-SA"/>
        </w:rPr>
        <w:t>。其中，本篇论文所用数据集为</w:t>
      </w:r>
      <w:r>
        <w:rPr>
          <w:rFonts w:eastAsia="宋体" w:cs="Times New Roman" w:ascii="宋体" w:hAnsi="宋体" w:eastAsiaTheme="minorEastAsia"/>
          <w:color w:val="auto"/>
          <w:kern w:val="2"/>
          <w:sz w:val="24"/>
          <w:szCs w:val="24"/>
          <w:lang w:val="en-US" w:eastAsia="zh-CN" w:bidi="ar-SA"/>
        </w:rPr>
        <w:t>"Inferred AS Relationships Dataset"&lt;https://publicdata.caida.org/datasets/as-relationships/&gt;</w:t>
      </w:r>
      <w:r>
        <w:rPr>
          <w:rFonts w:ascii="宋体" w:hAnsi="宋体" w:cs="Times New Roman"/>
          <w:color w:val="auto"/>
          <w:kern w:val="2"/>
          <w:sz w:val="24"/>
          <w:szCs w:val="24"/>
          <w:lang w:val="en-US" w:eastAsia="zh-CN" w:bidi="ar-SA"/>
        </w:rPr>
        <w:t>，它是一个由</w:t>
      </w:r>
      <w:r>
        <w:rPr>
          <w:rFonts w:eastAsia="宋体" w:cs="Times New Roman" w:ascii="宋体" w:hAnsi="宋体" w:eastAsiaTheme="minorEastAsia"/>
          <w:color w:val="auto"/>
          <w:kern w:val="2"/>
          <w:sz w:val="24"/>
          <w:szCs w:val="24"/>
          <w:lang w:val="en-US" w:eastAsia="zh-CN" w:bidi="ar-SA"/>
        </w:rPr>
        <w:t>BGP</w:t>
      </w:r>
      <w:r>
        <w:rPr>
          <w:rFonts w:ascii="宋体" w:hAnsi="宋体" w:cs="Times New Roman"/>
          <w:color w:val="auto"/>
          <w:kern w:val="2"/>
          <w:sz w:val="24"/>
          <w:szCs w:val="24"/>
          <w:lang w:val="en-US" w:eastAsia="zh-CN" w:bidi="ar-SA"/>
        </w:rPr>
        <w:t>路由数据推理出的自治系统关系数据集，关于推理算法的介绍见</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四 背景</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部分。</w:t>
      </w:r>
      <w:r>
        <w:rPr>
          <w:rFonts w:eastAsia="宋体" w:cs="Times New Roman" w:ascii="宋体" w:hAnsi="宋体" w:eastAsiaTheme="minorEastAsia"/>
          <w:color w:val="auto"/>
          <w:kern w:val="2"/>
          <w:sz w:val="24"/>
          <w:szCs w:val="24"/>
          <w:lang w:val="en-US" w:eastAsia="zh-CN" w:bidi="ar-SA"/>
        </w:rPr>
        <w:t>CAIDA</w:t>
      </w:r>
      <w:r>
        <w:rPr>
          <w:rFonts w:ascii="宋体" w:hAnsi="宋体" w:cs="Times New Roman"/>
          <w:color w:val="auto"/>
          <w:kern w:val="2"/>
          <w:sz w:val="24"/>
          <w:szCs w:val="24"/>
          <w:lang w:val="en-US" w:eastAsia="zh-CN" w:bidi="ar-SA"/>
        </w:rPr>
        <w:t>所共享的数据自</w:t>
      </w:r>
      <w:r>
        <w:rPr>
          <w:rFonts w:eastAsia="宋体" w:cs="Times New Roman" w:ascii="宋体" w:hAnsi="宋体" w:eastAsiaTheme="minorEastAsia"/>
          <w:color w:val="auto"/>
          <w:kern w:val="2"/>
          <w:sz w:val="24"/>
          <w:szCs w:val="24"/>
          <w:lang w:val="en-US" w:eastAsia="zh-CN" w:bidi="ar-SA"/>
        </w:rPr>
        <w:t>1998</w:t>
      </w:r>
      <w:r>
        <w:rPr>
          <w:rFonts w:ascii="宋体" w:hAnsi="宋体" w:cs="Times New Roman"/>
          <w:color w:val="auto"/>
          <w:kern w:val="2"/>
          <w:sz w:val="24"/>
          <w:szCs w:val="24"/>
          <w:lang w:val="en-US" w:eastAsia="zh-CN" w:bidi="ar-SA"/>
        </w:rPr>
        <w:t>年开始，每月一份，最新的数据收集于</w:t>
      </w:r>
      <w:r>
        <w:rPr>
          <w:rFonts w:eastAsia="宋体" w:cs="Times New Roman" w:ascii="宋体" w:hAnsi="宋体" w:eastAsiaTheme="minorEastAsia"/>
          <w:color w:val="auto"/>
          <w:kern w:val="2"/>
          <w:sz w:val="24"/>
          <w:szCs w:val="24"/>
          <w:lang w:val="en-US" w:eastAsia="zh-CN" w:bidi="ar-SA"/>
        </w:rPr>
        <w:t>2023</w:t>
      </w:r>
      <w:r>
        <w:rPr>
          <w:rFonts w:ascii="宋体" w:hAnsi="宋体" w:cs="Times New Roman"/>
          <w:color w:val="auto"/>
          <w:kern w:val="2"/>
          <w:sz w:val="24"/>
          <w:szCs w:val="24"/>
          <w:lang w:val="en-US" w:eastAsia="zh-CN" w:bidi="ar-SA"/>
        </w:rPr>
        <w:t>年</w:t>
      </w:r>
      <w:r>
        <w:rPr>
          <w:rFonts w:eastAsia="宋体" w:cs="Times New Roman" w:ascii="宋体" w:hAnsi="宋体" w:eastAsiaTheme="minorEastAsia"/>
          <w:color w:val="auto"/>
          <w:kern w:val="2"/>
          <w:sz w:val="24"/>
          <w:szCs w:val="24"/>
          <w:lang w:val="en-US" w:eastAsia="zh-CN" w:bidi="ar-SA"/>
        </w:rPr>
        <w:t>5</w:t>
      </w:r>
      <w:r>
        <w:rPr>
          <w:rFonts w:ascii="宋体" w:hAnsi="宋体" w:cs="Times New Roman"/>
          <w:color w:val="auto"/>
          <w:kern w:val="2"/>
          <w:sz w:val="24"/>
          <w:szCs w:val="24"/>
          <w:lang w:val="en-US" w:eastAsia="zh-CN" w:bidi="ar-SA"/>
        </w:rPr>
        <w:t>月，即本文写成时。数据名开头为年份月份，结尾均为</w:t>
      </w:r>
      <w:r>
        <w:rPr>
          <w:rFonts w:eastAsia="宋体" w:cs="Times New Roman" w:ascii="宋体" w:hAnsi="宋体" w:eastAsiaTheme="minorEastAsia"/>
          <w:color w:val="auto"/>
          <w:kern w:val="2"/>
          <w:sz w:val="24"/>
          <w:szCs w:val="24"/>
          <w:lang w:val="en-US" w:eastAsia="zh-CN" w:bidi="ar-SA"/>
        </w:rPr>
        <w:t>"01"</w:t>
      </w:r>
      <w:r>
        <w:rPr>
          <w:rFonts w:ascii="宋体" w:hAnsi="宋体" w:cs="Times New Roman"/>
          <w:color w:val="auto"/>
          <w:kern w:val="2"/>
          <w:sz w:val="24"/>
          <w:szCs w:val="24"/>
          <w:lang w:val="en-US" w:eastAsia="zh-CN" w:bidi="ar-SA"/>
        </w:rPr>
        <w:t>，如</w:t>
      </w:r>
      <w:r>
        <w:rPr>
          <w:rFonts w:eastAsia="宋体" w:cs="Times New Roman" w:ascii="宋体" w:hAnsi="宋体" w:eastAsiaTheme="minorEastAsia"/>
          <w:color w:val="auto"/>
          <w:kern w:val="2"/>
          <w:sz w:val="24"/>
          <w:szCs w:val="24"/>
          <w:lang w:val="en-US" w:eastAsia="zh-CN" w:bidi="ar-SA"/>
        </w:rPr>
        <w:t>"20230501"</w:t>
      </w:r>
      <w:r>
        <w:rPr>
          <w:rFonts w:ascii="宋体" w:hAnsi="宋体" w:cs="Times New Roman"/>
          <w:color w:val="auto"/>
          <w:kern w:val="2"/>
          <w:sz w:val="24"/>
          <w:szCs w:val="24"/>
          <w:lang w:val="en-US" w:eastAsia="zh-CN" w:bidi="ar-SA"/>
        </w:rPr>
        <w:t>等。以下均用上述编号来表示对应的数据。每份数据文件格式一致，各行为以自治系统编号表示的顾客</w:t>
      </w:r>
      <w:r>
        <w:rPr>
          <w:rFonts w:eastAsia="宋体" w:cs="Times New Roman" w:ascii="宋体" w:hAnsi="宋体" w:eastAsiaTheme="minorEastAsia"/>
          <w:color w:val="auto"/>
          <w:kern w:val="2"/>
          <w:sz w:val="24"/>
          <w:szCs w:val="24"/>
          <w:lang w:val="en-US" w:eastAsia="zh-CN" w:bidi="ar-SA"/>
        </w:rPr>
        <w:t>-</w:t>
      </w:r>
      <w:r>
        <w:rPr>
          <w:rFonts w:ascii="宋体" w:hAnsi="宋体" w:cs="Times New Roman"/>
          <w:color w:val="auto"/>
          <w:kern w:val="2"/>
          <w:sz w:val="24"/>
          <w:szCs w:val="24"/>
          <w:lang w:val="en-US" w:eastAsia="zh-CN" w:bidi="ar-SA"/>
        </w:rPr>
        <w:t>提供商型边和同行型边，最小的有</w:t>
      </w:r>
      <w:r>
        <w:rPr>
          <w:rFonts w:eastAsia="宋体" w:cs="Times New Roman" w:ascii="宋体" w:hAnsi="宋体" w:eastAsiaTheme="minorEastAsia"/>
          <w:color w:val="auto"/>
          <w:kern w:val="2"/>
          <w:sz w:val="24"/>
          <w:szCs w:val="24"/>
          <w:lang w:val="en-US" w:eastAsia="zh-CN" w:bidi="ar-SA"/>
        </w:rPr>
        <w:t>5772</w:t>
      </w:r>
      <w:r>
        <w:rPr>
          <w:rFonts w:ascii="宋体" w:hAnsi="宋体" w:cs="Times New Roman"/>
          <w:color w:val="auto"/>
          <w:kern w:val="2"/>
          <w:sz w:val="24"/>
          <w:szCs w:val="24"/>
          <w:lang w:val="en-US" w:eastAsia="zh-CN" w:bidi="ar-SA"/>
        </w:rPr>
        <w:t>行（</w:t>
      </w:r>
      <w:r>
        <w:rPr>
          <w:rFonts w:eastAsia="宋体" w:cs="Times New Roman" w:ascii="宋体" w:hAnsi="宋体" w:eastAsiaTheme="minorEastAsia"/>
          <w:color w:val="auto"/>
          <w:kern w:val="2"/>
          <w:sz w:val="24"/>
          <w:szCs w:val="24"/>
          <w:lang w:val="en-US" w:eastAsia="zh-CN" w:bidi="ar-SA"/>
        </w:rPr>
        <w:t>19980101</w:t>
      </w:r>
      <w:r>
        <w:rPr>
          <w:rFonts w:ascii="宋体" w:hAnsi="宋体" w:cs="Times New Roman"/>
          <w:color w:val="auto"/>
          <w:kern w:val="2"/>
          <w:sz w:val="24"/>
          <w:szCs w:val="24"/>
          <w:lang w:val="en-US" w:eastAsia="zh-CN" w:bidi="ar-SA"/>
        </w:rPr>
        <w:t>），最大的有</w:t>
      </w:r>
      <w:r>
        <w:rPr>
          <w:rFonts w:eastAsia="宋体" w:cs="Times New Roman" w:ascii="宋体" w:hAnsi="宋体" w:eastAsiaTheme="minorEastAsia"/>
          <w:color w:val="auto"/>
          <w:kern w:val="2"/>
          <w:sz w:val="24"/>
          <w:szCs w:val="24"/>
          <w:lang w:val="en-US" w:eastAsia="zh-CN" w:bidi="ar-SA"/>
        </w:rPr>
        <w:t>380544</w:t>
      </w:r>
      <w:r>
        <w:rPr>
          <w:rFonts w:ascii="宋体" w:hAnsi="宋体" w:cs="Times New Roman"/>
          <w:color w:val="auto"/>
          <w:kern w:val="2"/>
          <w:sz w:val="24"/>
          <w:szCs w:val="24"/>
          <w:lang w:val="en-US" w:eastAsia="zh-CN" w:bidi="ar-SA"/>
        </w:rPr>
        <w:t>行（</w:t>
      </w:r>
      <w:r>
        <w:rPr>
          <w:rFonts w:eastAsia="宋体" w:cs="Times New Roman" w:ascii="宋体" w:hAnsi="宋体" w:eastAsiaTheme="minorEastAsia"/>
          <w:color w:val="auto"/>
          <w:kern w:val="2"/>
          <w:sz w:val="24"/>
          <w:szCs w:val="24"/>
          <w:lang w:val="en-US" w:eastAsia="zh-CN" w:bidi="ar-SA"/>
        </w:rPr>
        <w:t>20230101</w:t>
      </w:r>
      <w:r>
        <w:rPr>
          <w:rFonts w:ascii="宋体" w:hAnsi="宋体" w:cs="Times New Roman"/>
          <w:color w:val="auto"/>
          <w:kern w:val="2"/>
          <w:sz w:val="24"/>
          <w:szCs w:val="24"/>
          <w:lang w:val="en-US" w:eastAsia="zh-CN" w:bidi="ar-SA"/>
        </w:rPr>
        <w:t>）。本文使用的数据主要为</w:t>
      </w:r>
      <w:r>
        <w:rPr>
          <w:rFonts w:eastAsia="宋体" w:cs="Times New Roman" w:ascii="宋体" w:hAnsi="宋体" w:eastAsiaTheme="minorEastAsia"/>
          <w:color w:val="auto"/>
          <w:kern w:val="2"/>
          <w:sz w:val="24"/>
          <w:szCs w:val="24"/>
          <w:lang w:val="en-US" w:eastAsia="zh-CN" w:bidi="ar-SA"/>
        </w:rPr>
        <w:t>2000</w:t>
      </w:r>
      <w:r>
        <w:rPr>
          <w:rFonts w:ascii="宋体" w:hAnsi="宋体" w:cs="Times New Roman"/>
          <w:color w:val="auto"/>
          <w:kern w:val="2"/>
          <w:sz w:val="24"/>
          <w:szCs w:val="24"/>
          <w:lang w:val="en-US" w:eastAsia="zh-CN" w:bidi="ar-SA"/>
        </w:rPr>
        <w:t>至</w:t>
      </w:r>
      <w:r>
        <w:rPr>
          <w:rFonts w:eastAsia="宋体" w:cs="Times New Roman" w:ascii="宋体" w:hAnsi="宋体" w:eastAsiaTheme="minorEastAsia"/>
          <w:color w:val="auto"/>
          <w:kern w:val="2"/>
          <w:sz w:val="24"/>
          <w:szCs w:val="24"/>
          <w:lang w:val="en-US" w:eastAsia="zh-CN" w:bidi="ar-SA"/>
        </w:rPr>
        <w:t>2023</w:t>
      </w:r>
      <w:r>
        <w:rPr>
          <w:rFonts w:ascii="宋体" w:hAnsi="宋体" w:cs="Times New Roman"/>
          <w:color w:val="auto"/>
          <w:kern w:val="2"/>
          <w:sz w:val="24"/>
          <w:szCs w:val="24"/>
          <w:lang w:val="en-US" w:eastAsia="zh-CN" w:bidi="ar-SA"/>
        </w:rPr>
        <w:t>年每年</w:t>
      </w:r>
      <w:r>
        <w:rPr>
          <w:rFonts w:eastAsia="宋体" w:cs="Times New Roman" w:ascii="宋体" w:hAnsi="宋体" w:eastAsiaTheme="minorEastAsia"/>
          <w:color w:val="auto"/>
          <w:kern w:val="2"/>
          <w:sz w:val="24"/>
          <w:szCs w:val="24"/>
          <w:lang w:val="en-US" w:eastAsia="zh-CN" w:bidi="ar-SA"/>
        </w:rPr>
        <w:t>1</w:t>
      </w:r>
      <w:r>
        <w:rPr>
          <w:rFonts w:ascii="宋体" w:hAnsi="宋体" w:cs="Times New Roman"/>
          <w:color w:val="auto"/>
          <w:kern w:val="2"/>
          <w:sz w:val="24"/>
          <w:szCs w:val="24"/>
          <w:lang w:val="en-US" w:eastAsia="zh-CN" w:bidi="ar-SA"/>
        </w:rPr>
        <w:t>月的数据。</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除了上述主要数据集外，匹配自治系统编号和自治系统信息的数据来自于</w:t>
      </w:r>
      <w:r>
        <w:rPr>
          <w:rFonts w:eastAsia="宋体" w:cs="Times New Roman" w:eastAsiaTheme="minorEastAsia" w:ascii="宋体" w:hAnsi="宋体"/>
          <w:color w:val="auto"/>
          <w:kern w:val="2"/>
          <w:sz w:val="24"/>
          <w:szCs w:val="24"/>
          <w:lang w:val="en-US" w:eastAsia="zh-CN" w:bidi="ar-SA"/>
        </w:rPr>
        <w:t>&lt;https://bgp.potaroo.net/cidr/autnums.html&gt;</w:t>
      </w:r>
      <w:r>
        <w:rPr>
          <w:rFonts w:ascii="宋体" w:hAnsi="宋体" w:cs="Times New Roman"/>
          <w:color w:val="auto"/>
          <w:kern w:val="2"/>
          <w:sz w:val="24"/>
          <w:szCs w:val="24"/>
          <w:lang w:val="en-US" w:eastAsia="zh-CN" w:bidi="ar-SA"/>
        </w:rPr>
        <w:t>，它将每个自治系统编号对应至当前所属</w:t>
      </w:r>
      <w:r>
        <w:rPr>
          <w:rFonts w:eastAsia="宋体" w:cs="Times New Roman" w:eastAsiaTheme="minorEastAsia" w:ascii="宋体" w:hAnsi="宋体"/>
          <w:color w:val="auto"/>
          <w:kern w:val="2"/>
          <w:sz w:val="24"/>
          <w:szCs w:val="24"/>
          <w:lang w:val="en-US" w:eastAsia="zh-CN" w:bidi="ar-SA"/>
        </w:rPr>
        <w:t>ISP</w:t>
      </w:r>
      <w:r>
        <w:rPr>
          <w:rFonts w:ascii="宋体" w:hAnsi="宋体" w:cs="Times New Roman"/>
          <w:color w:val="auto"/>
          <w:kern w:val="2"/>
          <w:sz w:val="24"/>
          <w:szCs w:val="24"/>
          <w:lang w:val="en-US" w:eastAsia="zh-CN" w:bidi="ar-SA"/>
        </w:rPr>
        <w:t>，国家（或地区）。本文所使用的匹配信息拉取于</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月</w:t>
      </w:r>
      <w:r>
        <w:rPr>
          <w:rFonts w:eastAsia="宋体" w:cs="Times New Roman" w:eastAsiaTheme="minorEastAsia" w:ascii="宋体" w:hAnsi="宋体"/>
          <w:color w:val="auto"/>
          <w:kern w:val="2"/>
          <w:sz w:val="24"/>
          <w:szCs w:val="24"/>
          <w:lang w:val="en-US" w:eastAsia="zh-CN" w:bidi="ar-SA"/>
        </w:rPr>
        <w:t>28</w:t>
      </w:r>
      <w:r>
        <w:rPr>
          <w:rFonts w:ascii="宋体" w:hAnsi="宋体" w:cs="Times New Roman"/>
          <w:color w:val="auto"/>
          <w:kern w:val="2"/>
          <w:sz w:val="24"/>
          <w:szCs w:val="24"/>
          <w:lang w:val="en-US" w:eastAsia="zh-CN" w:bidi="ar-SA"/>
        </w:rPr>
        <w:t>号。</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如前所述，自治系统编号存在重复利用的可能性。匹配数据仅提供最新数据，而</w:t>
      </w:r>
      <w:r>
        <w:rPr>
          <w:rFonts w:eastAsia="宋体" w:cs="Times New Roman" w:eastAsiaTheme="minorEastAsia" w:ascii="宋体" w:hAnsi="宋体"/>
          <w:color w:val="auto"/>
          <w:kern w:val="2"/>
          <w:sz w:val="24"/>
          <w:szCs w:val="24"/>
          <w:lang w:val="en-US" w:eastAsia="zh-CN" w:bidi="ar-SA"/>
        </w:rPr>
        <w:t>CAIDA</w:t>
      </w:r>
      <w:r>
        <w:rPr>
          <w:rFonts w:ascii="宋体" w:hAnsi="宋体" w:cs="Times New Roman"/>
          <w:color w:val="auto"/>
          <w:kern w:val="2"/>
          <w:sz w:val="24"/>
          <w:szCs w:val="24"/>
          <w:lang w:val="en-US" w:eastAsia="zh-CN" w:bidi="ar-SA"/>
        </w:rPr>
        <w:t>的数据则截录了几十年来的历史数据。因此，我们目前将自治系统编号所匹配上的自治系统信息未必是正确的。为了避免受该问题影响，本文涉及自治系统国别和运营商信息的分析中使用的自治系统均只选择在研究期限内持续存在的编号。若某编号在每次数据中不存在，则将其排除不进行进一步分析。但在统计数据总量等与自治系统运营信息无关的研究时，编号仍然会被考虑。</w:t>
      </w:r>
    </w:p>
    <w:p>
      <w:pPr>
        <w:pStyle w:val="Normal"/>
        <w:rPr>
          <w:rFonts w:ascii="宋体" w:hAnsi="宋体" w:eastAsia="宋体"/>
        </w:rPr>
      </w:pPr>
      <w:r>
        <w:rPr>
          <w:rFonts w:eastAsia="宋体" w:cs="Times New Roman" w:ascii="宋体" w:hAnsi="宋体" w:eastAsiaTheme="minorEastAsia"/>
          <w:b/>
          <w:bCs/>
          <w:color w:val="auto"/>
          <w:kern w:val="2"/>
          <w:sz w:val="32"/>
          <w:szCs w:val="32"/>
          <w:lang w:val="en-US" w:eastAsia="zh-CN" w:bidi="ar-SA"/>
        </w:rPr>
        <w:t>3.2</w:t>
        <w:tab/>
      </w:r>
      <w:r>
        <w:rPr>
          <w:rFonts w:ascii="宋体" w:hAnsi="宋体" w:cs="Times New Roman"/>
          <w:b/>
          <w:bCs/>
          <w:color w:val="auto"/>
          <w:kern w:val="2"/>
          <w:sz w:val="32"/>
          <w:szCs w:val="32"/>
          <w:lang w:val="en-US" w:eastAsia="zh-CN" w:bidi="ar-SA"/>
        </w:rPr>
        <w:t>实验环境</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整个实验在两台机器上完成。主机器运行</w:t>
      </w:r>
      <w:r>
        <w:rPr>
          <w:rFonts w:eastAsia="宋体" w:cs="Times New Roman" w:eastAsiaTheme="minorEastAsia" w:ascii="宋体" w:hAnsi="宋体"/>
          <w:color w:val="auto"/>
          <w:kern w:val="2"/>
          <w:sz w:val="24"/>
          <w:szCs w:val="24"/>
          <w:lang w:val="en-US" w:eastAsia="zh-CN" w:bidi="ar-SA"/>
        </w:rPr>
        <w:t>Archlinux</w:t>
      </w:r>
      <w:r>
        <w:rPr>
          <w:rFonts w:ascii="宋体" w:hAnsi="宋体" w:cs="Times New Roman"/>
          <w:color w:val="auto"/>
          <w:kern w:val="2"/>
          <w:sz w:val="24"/>
          <w:szCs w:val="24"/>
          <w:lang w:val="en-US" w:eastAsia="zh-CN" w:bidi="ar-SA"/>
        </w:rPr>
        <w:t>，副机运行</w:t>
      </w:r>
      <w:r>
        <w:rPr>
          <w:rFonts w:eastAsia="宋体" w:cs="Times New Roman" w:eastAsiaTheme="minorEastAsia" w:ascii="宋体" w:hAnsi="宋体"/>
          <w:color w:val="auto"/>
          <w:kern w:val="2"/>
          <w:sz w:val="24"/>
          <w:szCs w:val="24"/>
          <w:lang w:val="en-US" w:eastAsia="zh-CN" w:bidi="ar-SA"/>
        </w:rPr>
        <w:t>Ubuntu</w:t>
      </w:r>
      <w:r>
        <w:rPr>
          <w:rFonts w:ascii="宋体" w:hAnsi="宋体" w:cs="Times New Roman"/>
          <w:color w:val="auto"/>
          <w:kern w:val="2"/>
          <w:sz w:val="24"/>
          <w:szCs w:val="24"/>
          <w:lang w:val="en-US" w:eastAsia="zh-CN" w:bidi="ar-SA"/>
        </w:rPr>
        <w:t>，大部分计算量大的图分析程序在副机上运行。由于本实验中不涉及算法性能、速度评估等，因此对机器的运算资源不作描述。</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实验所用程序主要使用</w:t>
      </w:r>
      <w:r>
        <w:rPr>
          <w:rFonts w:eastAsia="宋体" w:cs="Times New Roman" w:eastAsiaTheme="minorEastAsia" w:ascii="宋体" w:hAnsi="宋体"/>
          <w:color w:val="auto"/>
          <w:kern w:val="2"/>
          <w:sz w:val="24"/>
          <w:szCs w:val="24"/>
          <w:lang w:val="en-US" w:eastAsia="zh-CN" w:bidi="ar-SA"/>
        </w:rPr>
        <w:t>Python</w:t>
      </w:r>
      <w:r>
        <w:rPr>
          <w:rFonts w:ascii="宋体" w:hAnsi="宋体" w:cs="Times New Roman"/>
          <w:color w:val="auto"/>
          <w:kern w:val="2"/>
          <w:sz w:val="24"/>
          <w:szCs w:val="24"/>
          <w:lang w:val="en-US" w:eastAsia="zh-CN" w:bidi="ar-SA"/>
        </w:rPr>
        <w:t>语言，调用</w:t>
      </w:r>
      <w:r>
        <w:rPr>
          <w:rFonts w:eastAsia="宋体" w:cs="Times New Roman" w:eastAsiaTheme="minorEastAsia" w:ascii="宋体" w:hAnsi="宋体"/>
          <w:color w:val="auto"/>
          <w:kern w:val="2"/>
          <w:sz w:val="24"/>
          <w:szCs w:val="24"/>
          <w:lang w:val="en-US" w:eastAsia="zh-CN" w:bidi="ar-SA"/>
        </w:rPr>
        <w:t>Python-Easygraph</w:t>
      </w:r>
      <w:r>
        <w:rPr>
          <w:rFonts w:ascii="宋体" w:hAnsi="宋体" w:cs="Times New Roman"/>
          <w:color w:val="auto"/>
          <w:kern w:val="2"/>
          <w:sz w:val="24"/>
          <w:szCs w:val="24"/>
          <w:lang w:val="en-US" w:eastAsia="zh-CN" w:bidi="ar-SA"/>
        </w:rPr>
        <w:t>和</w:t>
      </w:r>
      <w:r>
        <w:rPr>
          <w:rFonts w:eastAsia="宋体" w:cs="Times New Roman" w:eastAsiaTheme="minorEastAsia" w:ascii="宋体" w:hAnsi="宋体"/>
          <w:color w:val="auto"/>
          <w:kern w:val="2"/>
          <w:sz w:val="24"/>
          <w:szCs w:val="24"/>
          <w:lang w:val="en-US" w:eastAsia="zh-CN" w:bidi="ar-SA"/>
        </w:rPr>
        <w:t>Networkx</w:t>
      </w:r>
      <w:r>
        <w:rPr>
          <w:rFonts w:ascii="宋体" w:hAnsi="宋体" w:cs="Times New Roman"/>
          <w:color w:val="auto"/>
          <w:kern w:val="2"/>
          <w:sz w:val="24"/>
          <w:szCs w:val="24"/>
          <w:lang w:val="en-US" w:eastAsia="zh-CN" w:bidi="ar-SA"/>
        </w:rPr>
        <w:t>图分析库进行图解析。数据解压处理设计少量</w:t>
      </w:r>
      <w:r>
        <w:rPr>
          <w:rFonts w:eastAsia="宋体" w:cs="Times New Roman" w:eastAsiaTheme="minorEastAsia" w:ascii="宋体" w:hAnsi="宋体"/>
          <w:color w:val="auto"/>
          <w:kern w:val="2"/>
          <w:sz w:val="24"/>
          <w:szCs w:val="24"/>
          <w:lang w:val="en-US" w:eastAsia="zh-CN" w:bidi="ar-SA"/>
        </w:rPr>
        <w:t>bash</w:t>
      </w:r>
      <w:r>
        <w:rPr>
          <w:rFonts w:ascii="宋体" w:hAnsi="宋体" w:cs="Times New Roman"/>
          <w:color w:val="auto"/>
          <w:kern w:val="2"/>
          <w:sz w:val="24"/>
          <w:szCs w:val="24"/>
          <w:lang w:val="en-US" w:eastAsia="zh-CN" w:bidi="ar-SA"/>
        </w:rPr>
        <w:t>脚本。绘图使用</w:t>
      </w:r>
      <w:r>
        <w:rPr>
          <w:rFonts w:eastAsia="宋体" w:cs="Times New Roman" w:eastAsiaTheme="minorEastAsia" w:ascii="宋体" w:hAnsi="宋体"/>
          <w:color w:val="auto"/>
          <w:kern w:val="2"/>
          <w:sz w:val="24"/>
          <w:szCs w:val="24"/>
          <w:lang w:val="en-US" w:eastAsia="zh-CN" w:bidi="ar-SA"/>
        </w:rPr>
        <w:t>R</w:t>
      </w:r>
      <w:r>
        <w:rPr>
          <w:rFonts w:ascii="宋体" w:hAnsi="宋体" w:cs="Times New Roman"/>
          <w:color w:val="auto"/>
          <w:kern w:val="2"/>
          <w:sz w:val="24"/>
          <w:szCs w:val="24"/>
          <w:lang w:val="en-US" w:eastAsia="zh-CN" w:bidi="ar-SA"/>
        </w:rPr>
        <w:t>语言。</w:t>
      </w:r>
      <w:r>
        <w:rPr>
          <w:rFonts w:eastAsia="宋体" w:cs="Times New Roman" w:eastAsiaTheme="minorEastAsia" w:ascii="宋体" w:hAnsi="宋体"/>
          <w:color w:val="auto"/>
          <w:kern w:val="2"/>
          <w:sz w:val="24"/>
          <w:szCs w:val="24"/>
          <w:lang w:val="en-US" w:eastAsia="zh-CN" w:bidi="ar-SA"/>
        </w:rPr>
        <w:t>IDE</w:t>
      </w:r>
      <w:r>
        <w:rPr>
          <w:rFonts w:ascii="宋体" w:hAnsi="宋体" w:cs="Times New Roman"/>
          <w:color w:val="auto"/>
          <w:kern w:val="2"/>
          <w:sz w:val="24"/>
          <w:szCs w:val="24"/>
          <w:lang w:val="en-US" w:eastAsia="zh-CN" w:bidi="ar-SA"/>
        </w:rPr>
        <w:t>环境为</w:t>
      </w:r>
      <w:r>
        <w:rPr>
          <w:rFonts w:eastAsia="宋体" w:cs="Times New Roman" w:eastAsiaTheme="minorEastAsia" w:ascii="宋体" w:hAnsi="宋体"/>
          <w:color w:val="auto"/>
          <w:kern w:val="2"/>
          <w:sz w:val="24"/>
          <w:szCs w:val="24"/>
          <w:lang w:val="en-US" w:eastAsia="zh-CN" w:bidi="ar-SA"/>
        </w:rPr>
        <w:t>vscode</w:t>
      </w:r>
      <w:r>
        <w:rPr>
          <w:rFonts w:ascii="宋体" w:hAnsi="宋体" w:cs="Times New Roman"/>
          <w:color w:val="auto"/>
          <w:kern w:val="2"/>
          <w:sz w:val="24"/>
          <w:szCs w:val="24"/>
          <w:lang w:val="en-US" w:eastAsia="zh-CN" w:bidi="ar-SA"/>
        </w:rPr>
        <w:t>。</w:t>
      </w:r>
    </w:p>
    <w:p>
      <w:pPr>
        <w:pStyle w:val="Normal"/>
        <w:rPr>
          <w:rFonts w:ascii="宋体" w:hAnsi="宋体" w:eastAsia="宋体"/>
        </w:rPr>
      </w:pPr>
      <w:r>
        <w:rPr>
          <w:rFonts w:eastAsia="宋体" w:cs="Times New Roman" w:ascii="宋体" w:hAnsi="宋体" w:eastAsiaTheme="minorEastAsia"/>
          <w:b/>
          <w:bCs/>
          <w:color w:val="auto"/>
          <w:kern w:val="2"/>
          <w:sz w:val="32"/>
          <w:szCs w:val="32"/>
          <w:lang w:val="en-US" w:eastAsia="zh-CN" w:bidi="ar-SA"/>
        </w:rPr>
        <w:t>3.3</w:t>
        <w:tab/>
      </w:r>
      <w:r>
        <w:rPr>
          <w:rFonts w:ascii="宋体" w:hAnsi="宋体" w:cs="Times New Roman"/>
          <w:b/>
          <w:bCs/>
          <w:color w:val="auto"/>
          <w:kern w:val="2"/>
          <w:sz w:val="32"/>
          <w:szCs w:val="32"/>
          <w:lang w:val="en-US" w:eastAsia="zh-CN" w:bidi="ar-SA"/>
        </w:rPr>
        <w:t>数据总览</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3.3.1</w:t>
        <w:tab/>
      </w:r>
      <w:r>
        <w:rPr>
          <w:rFonts w:ascii="宋体" w:hAnsi="宋体" w:cs="Times New Roman"/>
          <w:b/>
          <w:bCs/>
          <w:color w:val="auto"/>
          <w:kern w:val="2"/>
          <w:sz w:val="30"/>
          <w:szCs w:val="30"/>
          <w:lang w:val="en-US" w:eastAsia="zh-CN" w:bidi="ar-SA"/>
        </w:rPr>
        <w:t>总量</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从</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年，逐年自治系统</w:t>
      </w:r>
      <w:r>
        <w:rPr>
          <w:rFonts w:eastAsia="宋体" w:cs="Times New Roman" w:eastAsiaTheme="minorEastAsia" w:ascii="宋体" w:hAnsi="宋体"/>
          <w:color w:val="auto"/>
          <w:kern w:val="2"/>
          <w:sz w:val="24"/>
          <w:szCs w:val="24"/>
          <w:lang w:val="en-US" w:eastAsia="zh-CN" w:bidi="ar-SA"/>
        </w:rPr>
        <w:t>(AS)</w:t>
      </w:r>
      <w:r>
        <w:rPr>
          <w:rFonts w:ascii="宋体" w:hAnsi="宋体" w:cs="Times New Roman"/>
          <w:color w:val="auto"/>
          <w:kern w:val="2"/>
          <w:sz w:val="24"/>
          <w:szCs w:val="24"/>
          <w:lang w:val="en-US" w:eastAsia="zh-CN" w:bidi="ar-SA"/>
        </w:rPr>
        <w:t>和自治系统协议</w:t>
      </w:r>
      <w:r>
        <w:rPr>
          <w:rFonts w:eastAsia="宋体" w:cs="Times New Roman" w:eastAsiaTheme="minorEastAsia" w:ascii="宋体" w:hAnsi="宋体"/>
          <w:color w:val="auto"/>
          <w:kern w:val="2"/>
          <w:sz w:val="24"/>
          <w:szCs w:val="24"/>
          <w:lang w:val="en-US" w:eastAsia="zh-CN" w:bidi="ar-SA"/>
        </w:rPr>
        <w:t>(Autonomous System Relationship, ASR)</w:t>
      </w:r>
      <w:r>
        <w:rPr>
          <w:rFonts w:ascii="宋体" w:hAnsi="宋体" w:cs="Times New Roman"/>
          <w:color w:val="auto"/>
          <w:kern w:val="2"/>
          <w:sz w:val="24"/>
          <w:szCs w:val="24"/>
          <w:lang w:val="en-US" w:eastAsia="zh-CN" w:bidi="ar-SA"/>
        </w:rPr>
        <w:t>的总数波动情况见图</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。其中自治系统总量为数据文件中出现的不同自治系统编号个数，而自治系统协议总量即为数据文件的总有效行数。在图理论中，可将自治系统看作节点，将自治系统协议看作边。由于协议边分为两类：提供商</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顾客型边</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注意！文中数据处理后顾客与提供商关系展现为</w:t>
      </w:r>
      <w:r>
        <w:rPr>
          <w:rFonts w:eastAsia="宋体" w:cs="Times New Roman" w:eastAsiaTheme="minorEastAsia" w:ascii="宋体" w:hAnsi="宋体"/>
          <w:color w:val="auto"/>
          <w:kern w:val="2"/>
          <w:sz w:val="24"/>
          <w:szCs w:val="24"/>
          <w:lang w:val="en-US" w:eastAsia="zh-CN" w:bidi="ar-SA"/>
        </w:rPr>
        <w:t>p2c</w:t>
      </w:r>
      <w:r>
        <w:rPr>
          <w:rFonts w:ascii="宋体" w:hAnsi="宋体" w:cs="Times New Roman"/>
          <w:color w:val="auto"/>
          <w:kern w:val="2"/>
          <w:sz w:val="24"/>
          <w:szCs w:val="24"/>
          <w:lang w:val="en-US" w:eastAsia="zh-CN" w:bidi="ar-SA"/>
        </w:rPr>
        <w:t>，而非前面出现的</w:t>
      </w:r>
      <w:r>
        <w:rPr>
          <w:rFonts w:eastAsia="宋体" w:cs="Times New Roman" w:eastAsiaTheme="minorEastAsia" w:ascii="宋体" w:hAnsi="宋体"/>
          <w:color w:val="auto"/>
          <w:kern w:val="2"/>
          <w:sz w:val="24"/>
          <w:szCs w:val="24"/>
          <w:lang w:val="en-US" w:eastAsia="zh-CN" w:bidi="ar-SA"/>
        </w:rPr>
        <w:t>c2p</w:t>
      </w:r>
      <w:r>
        <w:rPr>
          <w:rFonts w:ascii="宋体" w:hAnsi="宋体" w:cs="Times New Roman"/>
          <w:color w:val="auto"/>
          <w:kern w:val="2"/>
          <w:sz w:val="24"/>
          <w:szCs w:val="24"/>
          <w:lang w:val="en-US" w:eastAsia="zh-CN" w:bidi="ar-SA"/>
        </w:rPr>
        <w:t>，其实只是方向调换，并无其他区别</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和同行型边，在构图时作如下处理：对于提供商</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顾客型边，画一条单向边。对于同行型边，分别画两条互相指向的单向边。</w:t>
      </w:r>
    </w:p>
    <w:p>
      <w:pPr>
        <w:pStyle w:val="Normal"/>
        <w:spacing w:lineRule="exact" w:line="400"/>
        <w:jc w:val="center"/>
        <w:rPr>
          <w:rFonts w:ascii="宋体" w:hAnsi="宋体"/>
          <w:szCs w:val="21"/>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78120" cy="395859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9"/>
                    <a:stretch>
                      <a:fillRect/>
                    </a:stretch>
                  </pic:blipFill>
                  <pic:spPr bwMode="auto">
                    <a:xfrm>
                      <a:off x="0" y="0"/>
                      <a:ext cx="5278120" cy="3958590"/>
                    </a:xfrm>
                    <a:prstGeom prst="rect">
                      <a:avLst/>
                    </a:prstGeom>
                  </pic:spPr>
                </pic:pic>
              </a:graphicData>
            </a:graphic>
          </wp:anchor>
        </w:drawing>
      </w:r>
      <w:r>
        <w:rPr>
          <w:szCs w:val="21"/>
        </w:rPr>
        <w:t>图</w:t>
      </w:r>
      <w:r>
        <w:rPr>
          <w:szCs w:val="21"/>
        </w:rPr>
        <w:t xml:space="preserve">1 </w:t>
      </w:r>
      <w:r>
        <w:rPr>
          <w:szCs w:val="21"/>
        </w:rPr>
        <w:t>AS</w:t>
      </w:r>
      <w:r>
        <w:rPr>
          <w:szCs w:val="21"/>
        </w:rPr>
        <w:t xml:space="preserve">与 </w:t>
      </w:r>
      <w:r>
        <w:rPr>
          <w:szCs w:val="21"/>
        </w:rPr>
        <w:t>ASR</w:t>
      </w:r>
      <w:r>
        <w:rPr>
          <w:szCs w:val="21"/>
        </w:rPr>
        <w:t>总量变化</w:t>
      </w:r>
      <w:r>
        <w:rPr>
          <w:szCs w:val="21"/>
        </w:rPr>
        <w:t>2000-2023</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图中自治系统总量</w:t>
      </w:r>
      <w:r>
        <w:rPr>
          <w:rFonts w:eastAsia="宋体" w:cs="Times New Roman" w:eastAsiaTheme="minorEastAsia" w:ascii="宋体" w:hAnsi="宋体"/>
          <w:color w:val="auto"/>
          <w:kern w:val="2"/>
          <w:sz w:val="24"/>
          <w:szCs w:val="24"/>
          <w:lang w:val="en-US" w:eastAsia="zh-CN" w:bidi="ar-SA"/>
        </w:rPr>
        <w:t>(AS count)</w:t>
      </w:r>
      <w:r>
        <w:rPr>
          <w:rFonts w:ascii="宋体" w:hAnsi="宋体" w:cs="Times New Roman"/>
          <w:color w:val="auto"/>
          <w:kern w:val="2"/>
          <w:sz w:val="24"/>
          <w:szCs w:val="24"/>
          <w:lang w:val="en-US" w:eastAsia="zh-CN" w:bidi="ar-SA"/>
        </w:rPr>
        <w:t>似乎是一条线性增长线。若将</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年视作</w:t>
      </w:r>
      <w:r>
        <w:rPr>
          <w:rFonts w:eastAsia="宋体" w:cs="Times New Roman" w:eastAsiaTheme="minorEastAsia" w:ascii="宋体" w:hAnsi="宋体"/>
          <w:color w:val="auto"/>
          <w:kern w:val="2"/>
          <w:sz w:val="24"/>
          <w:szCs w:val="24"/>
          <w:lang w:val="en-US" w:eastAsia="zh-CN" w:bidi="ar-SA"/>
        </w:rPr>
        <w:t>0</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年视作</w:t>
      </w:r>
      <w:r>
        <w:rPr>
          <w:rFonts w:eastAsia="宋体" w:cs="Times New Roman" w:eastAsiaTheme="minorEastAsia" w:ascii="宋体" w:hAnsi="宋体"/>
          <w:color w:val="auto"/>
          <w:kern w:val="2"/>
          <w:sz w:val="24"/>
          <w:szCs w:val="24"/>
          <w:lang w:val="en-US" w:eastAsia="zh-CN" w:bidi="ar-SA"/>
        </w:rPr>
        <w:t>23,</w:t>
      </w:r>
      <w:r>
        <w:rPr>
          <w:rFonts w:ascii="宋体" w:hAnsi="宋体" w:cs="Times New Roman"/>
          <w:color w:val="auto"/>
          <w:kern w:val="2"/>
          <w:sz w:val="24"/>
          <w:szCs w:val="24"/>
          <w:lang w:val="en-US" w:eastAsia="zh-CN" w:bidi="ar-SA"/>
        </w:rPr>
        <w:t>则自治系统总量</w:t>
      </w:r>
      <w:r>
        <w:rPr>
          <w:rFonts w:eastAsia="宋体" w:cs="Times New Roman" w:eastAsiaTheme="minorEastAsia" w:ascii="宋体" w:hAnsi="宋体"/>
          <w:color w:val="auto"/>
          <w:kern w:val="2"/>
          <w:sz w:val="24"/>
          <w:szCs w:val="24"/>
          <w:lang w:val="en-US" w:eastAsia="zh-CN" w:bidi="ar-SA"/>
        </w:rPr>
        <w:t>(y)</w:t>
      </w:r>
      <w:r>
        <w:rPr>
          <w:rFonts w:ascii="宋体" w:hAnsi="宋体" w:cs="Times New Roman"/>
          <w:color w:val="auto"/>
          <w:kern w:val="2"/>
          <w:sz w:val="24"/>
          <w:szCs w:val="24"/>
          <w:lang w:val="en-US" w:eastAsia="zh-CN" w:bidi="ar-SA"/>
        </w:rPr>
        <w:t>与时间（</w:t>
      </w:r>
      <w:r>
        <w:rPr>
          <w:rFonts w:eastAsia="宋体" w:cs="Times New Roman" w:eastAsiaTheme="minorEastAsia" w:ascii="宋体" w:hAnsi="宋体"/>
          <w:color w:val="auto"/>
          <w:kern w:val="2"/>
          <w:sz w:val="24"/>
          <w:szCs w:val="24"/>
          <w:lang w:val="en-US" w:eastAsia="zh-CN" w:bidi="ar-SA"/>
        </w:rPr>
        <w:t>x</w:t>
      </w:r>
      <w:r>
        <w:rPr>
          <w:rFonts w:ascii="宋体" w:hAnsi="宋体" w:cs="Times New Roman"/>
          <w:color w:val="auto"/>
          <w:kern w:val="2"/>
          <w:sz w:val="24"/>
          <w:szCs w:val="24"/>
          <w:lang w:val="en-US" w:eastAsia="zh-CN" w:bidi="ar-SA"/>
        </w:rPr>
        <w:t>）的关系可被如下公式描绘</w:t>
      </w:r>
      <w:r>
        <w:rPr>
          <w:rFonts w:eastAsia="宋体" w:cs="Times New Roman" w:eastAsiaTheme="minorEastAsia" w:ascii="宋体" w:hAnsi="宋体"/>
          <w:color w:val="auto"/>
          <w:kern w:val="2"/>
          <w:sz w:val="24"/>
          <w:szCs w:val="24"/>
          <w:lang w:val="en-US" w:eastAsia="zh-CN" w:bidi="ar-SA"/>
        </w:rPr>
        <w:t>:</w:t>
      </w:r>
    </w:p>
    <w:p>
      <w:pPr>
        <w:pStyle w:val="Normal"/>
        <w:jc w:val="center"/>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y = 3056.05x + 4346.29</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以上公式的</w:t>
      </w:r>
      <w:r>
        <w:rPr>
          <w:rFonts w:eastAsia="宋体" w:cs="Times New Roman" w:eastAsiaTheme="minorEastAsia" w:ascii="宋体" w:hAnsi="宋体"/>
          <w:color w:val="auto"/>
          <w:kern w:val="2"/>
          <w:sz w:val="24"/>
          <w:szCs w:val="24"/>
          <w:lang w:val="en-US" w:eastAsia="zh-CN" w:bidi="ar-SA"/>
        </w:rPr>
        <w:t>R-square</w:t>
      </w:r>
      <w:r>
        <w:rPr>
          <w:rFonts w:ascii="宋体" w:hAnsi="宋体" w:cs="Times New Roman"/>
          <w:color w:val="auto"/>
          <w:kern w:val="2"/>
          <w:sz w:val="24"/>
          <w:szCs w:val="24"/>
          <w:lang w:val="en-US" w:eastAsia="zh-CN" w:bidi="ar-SA"/>
        </w:rPr>
        <w:t>值为</w:t>
      </w:r>
      <w:r>
        <w:rPr>
          <w:rFonts w:eastAsia="宋体" w:cs="Times New Roman" w:eastAsiaTheme="minorEastAsia" w:ascii="宋体" w:hAnsi="宋体"/>
          <w:color w:val="auto"/>
          <w:kern w:val="2"/>
          <w:sz w:val="24"/>
          <w:szCs w:val="24"/>
          <w:lang w:val="en-US" w:eastAsia="zh-CN" w:bidi="ar-SA"/>
        </w:rPr>
        <w:t>0.9944879055571465</w:t>
      </w:r>
      <w:r>
        <w:rPr>
          <w:rFonts w:ascii="宋体" w:hAnsi="宋体" w:cs="Times New Roman"/>
          <w:color w:val="auto"/>
          <w:kern w:val="2"/>
          <w:sz w:val="24"/>
          <w:szCs w:val="24"/>
          <w:lang w:val="en-US" w:eastAsia="zh-CN" w:bidi="ar-SA"/>
        </w:rPr>
        <w:t>。</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而另一方面，图中自治系统协议总量</w:t>
      </w:r>
      <w:r>
        <w:rPr>
          <w:rFonts w:eastAsia="宋体" w:cs="Times New Roman" w:eastAsiaTheme="minorEastAsia" w:ascii="宋体" w:hAnsi="宋体"/>
          <w:color w:val="auto"/>
          <w:kern w:val="2"/>
          <w:sz w:val="24"/>
          <w:szCs w:val="24"/>
          <w:lang w:val="en-US" w:eastAsia="zh-CN" w:bidi="ar-SA"/>
        </w:rPr>
        <w:t>(ASR count)</w:t>
      </w: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年前则似乎符合指数增长。若使用同样的年份转换方法，并以指数函数去匹配数据，则自治系统协议总量</w:t>
      </w:r>
      <w:r>
        <w:rPr>
          <w:rFonts w:eastAsia="宋体" w:cs="Times New Roman" w:eastAsiaTheme="minorEastAsia" w:ascii="宋体" w:hAnsi="宋体"/>
          <w:color w:val="auto"/>
          <w:kern w:val="2"/>
          <w:sz w:val="24"/>
          <w:szCs w:val="24"/>
          <w:lang w:val="en-US" w:eastAsia="zh-CN" w:bidi="ar-SA"/>
        </w:rPr>
        <w:t>(y)</w:t>
      </w:r>
      <w:r>
        <w:rPr>
          <w:rFonts w:ascii="宋体" w:hAnsi="宋体" w:cs="Times New Roman"/>
          <w:color w:val="auto"/>
          <w:kern w:val="2"/>
          <w:sz w:val="24"/>
          <w:szCs w:val="24"/>
          <w:lang w:val="en-US" w:eastAsia="zh-CN" w:bidi="ar-SA"/>
        </w:rPr>
        <w:t>与时间（</w:t>
      </w:r>
      <w:r>
        <w:rPr>
          <w:rFonts w:eastAsia="宋体" w:cs="Times New Roman" w:eastAsiaTheme="minorEastAsia" w:ascii="宋体" w:hAnsi="宋体"/>
          <w:color w:val="auto"/>
          <w:kern w:val="2"/>
          <w:sz w:val="24"/>
          <w:szCs w:val="24"/>
          <w:lang w:val="en-US" w:eastAsia="zh-CN" w:bidi="ar-SA"/>
        </w:rPr>
        <w:t>x</w:t>
      </w:r>
      <w:r>
        <w:rPr>
          <w:rFonts w:ascii="宋体" w:hAnsi="宋体" w:cs="Times New Roman"/>
          <w:color w:val="auto"/>
          <w:kern w:val="2"/>
          <w:sz w:val="24"/>
          <w:szCs w:val="24"/>
          <w:lang w:val="en-US" w:eastAsia="zh-CN" w:bidi="ar-SA"/>
        </w:rPr>
        <w:t>）的关系可被如下公式描绘</w:t>
      </w:r>
      <w:r>
        <w:rPr>
          <w:rFonts w:eastAsia="宋体" w:cs="Times New Roman" w:eastAsiaTheme="minorEastAsia" w:ascii="宋体" w:hAnsi="宋体"/>
          <w:color w:val="auto"/>
          <w:kern w:val="2"/>
          <w:sz w:val="24"/>
          <w:szCs w:val="24"/>
          <w:lang w:val="en-US" w:eastAsia="zh-CN" w:bidi="ar-SA"/>
        </w:rPr>
        <w:t>:</w:t>
      </w:r>
    </w:p>
    <w:p>
      <w:pPr>
        <w:pStyle w:val="Normal"/>
        <w:jc w:val="center"/>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y = 28413.58*(0.15^x) - 4049.77</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以上公式的</w:t>
      </w:r>
      <w:r>
        <w:rPr>
          <w:rFonts w:eastAsia="宋体" w:cs="Times New Roman" w:eastAsiaTheme="minorEastAsia" w:ascii="宋体" w:hAnsi="宋体"/>
          <w:color w:val="auto"/>
          <w:kern w:val="2"/>
          <w:sz w:val="24"/>
          <w:szCs w:val="24"/>
          <w:lang w:val="en-US" w:eastAsia="zh-CN" w:bidi="ar-SA"/>
        </w:rPr>
        <w:t>R-square</w:t>
      </w:r>
      <w:r>
        <w:rPr>
          <w:rFonts w:ascii="宋体" w:hAnsi="宋体" w:cs="Times New Roman"/>
          <w:color w:val="auto"/>
          <w:kern w:val="2"/>
          <w:sz w:val="24"/>
          <w:szCs w:val="24"/>
          <w:lang w:val="en-US" w:eastAsia="zh-CN" w:bidi="ar-SA"/>
        </w:rPr>
        <w:t>值为</w:t>
      </w:r>
      <w:r>
        <w:rPr>
          <w:rFonts w:eastAsia="宋体" w:cs="Times New Roman" w:eastAsiaTheme="minorEastAsia" w:ascii="宋体" w:hAnsi="宋体"/>
          <w:color w:val="auto"/>
          <w:kern w:val="2"/>
          <w:sz w:val="24"/>
          <w:szCs w:val="24"/>
          <w:lang w:val="en-US" w:eastAsia="zh-CN" w:bidi="ar-SA"/>
        </w:rPr>
        <w:t>0.86</w:t>
      </w:r>
      <w:r>
        <w:rPr>
          <w:rFonts w:ascii="宋体" w:hAnsi="宋体" w:cs="Times New Roman"/>
          <w:color w:val="auto"/>
          <w:kern w:val="2"/>
          <w:sz w:val="24"/>
          <w:szCs w:val="24"/>
          <w:lang w:val="en-US" w:eastAsia="zh-CN" w:bidi="ar-SA"/>
        </w:rPr>
        <w:t>。注意上述公式计算时去除了</w:t>
      </w:r>
      <w:r>
        <w:rPr>
          <w:rFonts w:eastAsia="宋体" w:cs="Times New Roman" w:eastAsiaTheme="minorEastAsia" w:ascii="宋体" w:hAnsi="宋体"/>
          <w:color w:val="auto"/>
          <w:kern w:val="2"/>
          <w:sz w:val="24"/>
          <w:szCs w:val="24"/>
          <w:lang w:val="en-US" w:eastAsia="zh-CN" w:bidi="ar-SA"/>
        </w:rPr>
        <w:t>2021-2023</w:t>
      </w:r>
      <w:r>
        <w:rPr>
          <w:rFonts w:ascii="宋体" w:hAnsi="宋体" w:cs="Times New Roman"/>
          <w:color w:val="auto"/>
          <w:kern w:val="2"/>
          <w:sz w:val="24"/>
          <w:szCs w:val="24"/>
          <w:lang w:val="en-US" w:eastAsia="zh-CN" w:bidi="ar-SA"/>
        </w:rPr>
        <w:t>年的数据。图中绿色的</w:t>
      </w:r>
      <w:r>
        <w:rPr>
          <w:rFonts w:eastAsia="宋体" w:cs="Times New Roman" w:eastAsiaTheme="minorEastAsia" w:ascii="宋体" w:hAnsi="宋体"/>
          <w:color w:val="auto"/>
          <w:kern w:val="2"/>
          <w:sz w:val="24"/>
          <w:szCs w:val="24"/>
          <w:lang w:val="en-US" w:eastAsia="zh-CN" w:bidi="ar-SA"/>
        </w:rPr>
        <w:t>"ASR Prediction"</w:t>
      </w:r>
      <w:r>
        <w:rPr>
          <w:rFonts w:ascii="宋体" w:hAnsi="宋体" w:cs="Times New Roman"/>
          <w:color w:val="auto"/>
          <w:kern w:val="2"/>
          <w:sz w:val="24"/>
          <w:szCs w:val="24"/>
          <w:lang w:val="en-US" w:eastAsia="zh-CN" w:bidi="ar-SA"/>
        </w:rPr>
        <w:t>曲线即为根据上述公式拟合后得到的自治系统协议总量值。</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年，虽然自治系统总量的增长趋势似乎未受影响，自治系统协议总量则产生了较大的颠簸。不难联想这一波动的主要原因即是新冠疫情影响。对于疫情影响的分析见</w:t>
      </w:r>
      <w:r>
        <w:rPr>
          <w:rFonts w:eastAsia="宋体" w:cs="Times New Roman" w:eastAsiaTheme="minorEastAsia" w:ascii="宋体" w:hAnsi="宋体"/>
          <w:color w:val="auto"/>
          <w:kern w:val="2"/>
          <w:sz w:val="24"/>
          <w:szCs w:val="24"/>
          <w:lang w:val="en-US" w:eastAsia="zh-CN" w:bidi="ar-SA"/>
        </w:rPr>
        <w:t>5.7</w:t>
      </w:r>
      <w:r>
        <w:rPr>
          <w:rFonts w:ascii="宋体" w:hAnsi="宋体" w:cs="Times New Roman"/>
          <w:color w:val="auto"/>
          <w:kern w:val="2"/>
          <w:sz w:val="24"/>
          <w:szCs w:val="24"/>
          <w:lang w:val="en-US" w:eastAsia="zh-CN" w:bidi="ar-SA"/>
        </w:rPr>
        <w:t>章，此处不多赘述</w:t>
      </w:r>
      <w:r>
        <w:rPr>
          <w:rFonts w:ascii="宋体" w:hAnsi="宋体" w:cs="Times New Roman"/>
          <w:color w:val="auto"/>
          <w:kern w:val="2"/>
          <w:sz w:val="24"/>
          <w:szCs w:val="24"/>
          <w:lang w:val="en-US" w:eastAsia="zh-CN" w:bidi="ar-SA"/>
        </w:rPr>
        <w:t>。</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3.3.2</w:t>
        <w:tab/>
      </w:r>
      <w:r>
        <w:rPr>
          <w:rFonts w:ascii="宋体" w:hAnsi="宋体" w:cs="Times New Roman"/>
          <w:b/>
          <w:bCs/>
          <w:color w:val="auto"/>
          <w:kern w:val="2"/>
          <w:sz w:val="30"/>
          <w:szCs w:val="30"/>
          <w:lang w:val="en-US" w:eastAsia="zh-CN" w:bidi="ar-SA"/>
        </w:rPr>
        <w:t>连通分量</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年，除</w:t>
      </w:r>
      <w:r>
        <w:rPr>
          <w:rFonts w:eastAsia="宋体" w:cs="Times New Roman" w:eastAsiaTheme="minorEastAsia" w:ascii="宋体" w:hAnsi="宋体"/>
          <w:color w:val="auto"/>
          <w:kern w:val="2"/>
          <w:sz w:val="24"/>
          <w:szCs w:val="24"/>
          <w:lang w:val="en-US" w:eastAsia="zh-CN" w:bidi="ar-SA"/>
        </w:rPr>
        <w:t>2005,2007,2008,2010,2011,2020</w:t>
      </w:r>
      <w:r>
        <w:rPr>
          <w:rFonts w:ascii="宋体" w:hAnsi="宋体" w:cs="Times New Roman"/>
          <w:color w:val="auto"/>
          <w:kern w:val="2"/>
          <w:sz w:val="24"/>
          <w:szCs w:val="24"/>
          <w:lang w:val="en-US" w:eastAsia="zh-CN" w:bidi="ar-SA"/>
        </w:rPr>
        <w:t>外，其余年份的连通分量均为</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个。而在上述非连通年份中，除</w:t>
      </w:r>
      <w:r>
        <w:rPr>
          <w:rFonts w:eastAsia="宋体" w:cs="Times New Roman" w:eastAsiaTheme="minorEastAsia" w:ascii="宋体" w:hAnsi="宋体"/>
          <w:color w:val="auto"/>
          <w:kern w:val="2"/>
          <w:sz w:val="24"/>
          <w:szCs w:val="24"/>
          <w:lang w:val="en-US" w:eastAsia="zh-CN" w:bidi="ar-SA"/>
        </w:rPr>
        <w:t>2005</w:t>
      </w:r>
      <w:r>
        <w:rPr>
          <w:rFonts w:ascii="宋体" w:hAnsi="宋体" w:cs="Times New Roman"/>
          <w:color w:val="auto"/>
          <w:kern w:val="2"/>
          <w:sz w:val="24"/>
          <w:szCs w:val="24"/>
          <w:lang w:val="en-US" w:eastAsia="zh-CN" w:bidi="ar-SA"/>
        </w:rPr>
        <w:t>年外，其余年份的连通分量均为</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。这其中断裂的，不与主要连通分量相连接的，除却一些较小规模，可能为私人机构使用的小自治系统外（连通分量大小为</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），另有两个较大规模的连通分量，分别为自治系统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和</w:t>
      </w:r>
      <w:r>
        <w:rPr>
          <w:rFonts w:eastAsia="宋体" w:cs="Times New Roman" w:eastAsiaTheme="minorEastAsia" w:ascii="宋体" w:hAnsi="宋体"/>
          <w:color w:val="auto"/>
          <w:kern w:val="2"/>
          <w:sz w:val="24"/>
          <w:szCs w:val="24"/>
          <w:lang w:val="en-US" w:eastAsia="zh-CN" w:bidi="ar-SA"/>
        </w:rPr>
        <w:t>8</w:t>
      </w:r>
      <w:r>
        <w:rPr>
          <w:rFonts w:ascii="宋体" w:hAnsi="宋体" w:cs="Times New Roman"/>
          <w:color w:val="auto"/>
          <w:kern w:val="2"/>
          <w:sz w:val="24"/>
          <w:szCs w:val="24"/>
          <w:lang w:val="en-US" w:eastAsia="zh-CN" w:bidi="ar-SA"/>
        </w:rPr>
        <w:t>所属的连通分量。自治系统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是</w:t>
      </w:r>
      <w:r>
        <w:rPr>
          <w:rFonts w:eastAsia="宋体" w:cs="Times New Roman" w:eastAsiaTheme="minorEastAsia" w:ascii="宋体" w:hAnsi="宋体"/>
          <w:color w:val="auto"/>
          <w:kern w:val="2"/>
          <w:sz w:val="24"/>
          <w:szCs w:val="24"/>
          <w:lang w:val="en-US" w:eastAsia="zh-CN" w:bidi="ar-SA"/>
        </w:rPr>
        <w:t>Level 3 Communications, LLC (</w:t>
      </w:r>
      <w:r>
        <w:rPr>
          <w:rFonts w:ascii="宋体" w:hAnsi="宋体" w:cs="Times New Roman"/>
          <w:color w:val="auto"/>
          <w:kern w:val="2"/>
          <w:sz w:val="24"/>
          <w:szCs w:val="24"/>
          <w:lang w:val="en-US" w:eastAsia="zh-CN" w:bidi="ar-SA"/>
        </w:rPr>
        <w:t>原名</w:t>
      </w:r>
      <w:r>
        <w:rPr>
          <w:rFonts w:eastAsia="宋体" w:cs="Times New Roman" w:eastAsiaTheme="minorEastAsia" w:ascii="宋体" w:hAnsi="宋体"/>
          <w:color w:val="auto"/>
          <w:kern w:val="2"/>
          <w:sz w:val="24"/>
          <w:szCs w:val="24"/>
          <w:lang w:val="en-US" w:eastAsia="zh-CN" w:bidi="ar-SA"/>
        </w:rPr>
        <w:t>LVLT-1)</w:t>
      </w:r>
      <w:r>
        <w:rPr>
          <w:rFonts w:ascii="宋体" w:hAnsi="宋体" w:cs="Times New Roman"/>
          <w:color w:val="auto"/>
          <w:kern w:val="2"/>
          <w:sz w:val="24"/>
          <w:szCs w:val="24"/>
          <w:lang w:val="en-US" w:eastAsia="zh-CN" w:bidi="ar-SA"/>
        </w:rPr>
        <w:t>机构下属的自治系统，是互联网中最老，知名度最高的自治系统之一，也曾作为主干网的成分，影响极大一部分网络。但在</w:t>
      </w:r>
      <w:r>
        <w:rPr>
          <w:rFonts w:eastAsia="宋体" w:cs="Times New Roman" w:eastAsiaTheme="minorEastAsia" w:ascii="宋体" w:hAnsi="宋体"/>
          <w:color w:val="auto"/>
          <w:kern w:val="2"/>
          <w:sz w:val="24"/>
          <w:szCs w:val="24"/>
          <w:lang w:val="en-US" w:eastAsia="zh-CN" w:bidi="ar-SA"/>
        </w:rPr>
        <w:t>2003</w:t>
      </w:r>
      <w:r>
        <w:rPr>
          <w:rFonts w:ascii="宋体" w:hAnsi="宋体" w:cs="Times New Roman"/>
          <w:color w:val="auto"/>
          <w:kern w:val="2"/>
          <w:sz w:val="24"/>
          <w:szCs w:val="24"/>
          <w:lang w:val="en-US" w:eastAsia="zh-CN" w:bidi="ar-SA"/>
        </w:rPr>
        <w:t>年后，其进出度（此处进出度即指与其有协议的自治系统个数）急剧下降，此后出现数次其所在连通分支不与主连通分支相连的情况。而自治系统</w:t>
      </w:r>
      <w:r>
        <w:rPr>
          <w:rFonts w:eastAsia="宋体" w:cs="Times New Roman" w:eastAsiaTheme="minorEastAsia" w:ascii="宋体" w:hAnsi="宋体"/>
          <w:color w:val="auto"/>
          <w:kern w:val="2"/>
          <w:sz w:val="24"/>
          <w:szCs w:val="24"/>
          <w:lang w:val="en-US" w:eastAsia="zh-CN" w:bidi="ar-SA"/>
        </w:rPr>
        <w:t>8</w:t>
      </w:r>
      <w:r>
        <w:rPr>
          <w:rFonts w:ascii="宋体" w:hAnsi="宋体" w:cs="Times New Roman"/>
          <w:color w:val="auto"/>
          <w:kern w:val="2"/>
          <w:sz w:val="24"/>
          <w:szCs w:val="24"/>
          <w:lang w:val="en-US" w:eastAsia="zh-CN" w:bidi="ar-SA"/>
        </w:rPr>
        <w:t>所属于美国莱斯大学</w:t>
      </w:r>
      <w:r>
        <w:rPr>
          <w:rFonts w:eastAsia="宋体" w:cs="Times New Roman" w:eastAsiaTheme="minorEastAsia" w:ascii="宋体" w:hAnsi="宋体"/>
          <w:color w:val="auto"/>
          <w:kern w:val="2"/>
          <w:sz w:val="24"/>
          <w:szCs w:val="24"/>
          <w:lang w:val="en-US" w:eastAsia="zh-CN" w:bidi="ar-SA"/>
        </w:rPr>
        <w:t>(Rice University)</w:t>
      </w:r>
      <w:r>
        <w:rPr>
          <w:rFonts w:ascii="宋体" w:hAnsi="宋体" w:cs="Times New Roman"/>
          <w:color w:val="auto"/>
          <w:kern w:val="2"/>
          <w:sz w:val="24"/>
          <w:szCs w:val="24"/>
          <w:lang w:val="en-US" w:eastAsia="zh-CN" w:bidi="ar-SA"/>
        </w:rPr>
        <w:t>，是该校校园网的主干节点，主要与其他学术研究机构相连，在</w:t>
      </w:r>
      <w:r>
        <w:rPr>
          <w:rFonts w:eastAsia="宋体" w:cs="Times New Roman" w:eastAsiaTheme="minorEastAsia" w:ascii="宋体" w:hAnsi="宋体"/>
          <w:color w:val="auto"/>
          <w:kern w:val="2"/>
          <w:sz w:val="24"/>
          <w:szCs w:val="24"/>
          <w:lang w:val="en-US" w:eastAsia="zh-CN" w:bidi="ar-SA"/>
        </w:rPr>
        <w:t>2005</w:t>
      </w:r>
      <w:r>
        <w:rPr>
          <w:rFonts w:ascii="宋体" w:hAnsi="宋体" w:cs="Times New Roman"/>
          <w:color w:val="auto"/>
          <w:kern w:val="2"/>
          <w:sz w:val="24"/>
          <w:szCs w:val="24"/>
          <w:lang w:val="en-US" w:eastAsia="zh-CN" w:bidi="ar-SA"/>
        </w:rPr>
        <w:t>与</w:t>
      </w:r>
      <w:r>
        <w:rPr>
          <w:rFonts w:eastAsia="宋体" w:cs="Times New Roman" w:eastAsiaTheme="minorEastAsia" w:ascii="宋体" w:hAnsi="宋体"/>
          <w:color w:val="auto"/>
          <w:kern w:val="2"/>
          <w:sz w:val="24"/>
          <w:szCs w:val="24"/>
          <w:lang w:val="en-US" w:eastAsia="zh-CN" w:bidi="ar-SA"/>
        </w:rPr>
        <w:t>2007</w:t>
      </w:r>
      <w:r>
        <w:rPr>
          <w:rFonts w:ascii="宋体" w:hAnsi="宋体" w:cs="Times New Roman"/>
          <w:color w:val="auto"/>
          <w:kern w:val="2"/>
          <w:sz w:val="24"/>
          <w:szCs w:val="24"/>
          <w:lang w:val="en-US" w:eastAsia="zh-CN" w:bidi="ar-SA"/>
        </w:rPr>
        <w:t>年也出现了断连的情况。</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相比于主连通分量，这些断裂的小连通分量的规模几乎可以忽略。但它们的存在反映了在自治系统层面的网络，依然存在非主流使用的案例。</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3.3.3</w:t>
        <w:tab/>
      </w:r>
      <w:r>
        <w:rPr>
          <w:rFonts w:ascii="宋体" w:hAnsi="宋体" w:cs="Times New Roman"/>
          <w:b/>
          <w:bCs/>
          <w:color w:val="auto"/>
          <w:kern w:val="2"/>
          <w:sz w:val="30"/>
          <w:szCs w:val="30"/>
          <w:lang w:val="en-US" w:eastAsia="zh-CN" w:bidi="ar-SA"/>
        </w:rPr>
        <w:t>度分布</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已有多项前人的研究指出，网络级别的图，其节点度数（各类型协议数）分布符合长尾效应。而在自治系统网络中，这一效应同样明显。图</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3</w:t>
      </w:r>
      <w:r>
        <w:rPr>
          <w:rFonts w:ascii="宋体" w:hAnsi="宋体" w:cs="Times New Roman"/>
          <w:color w:val="auto"/>
          <w:kern w:val="2"/>
          <w:sz w:val="24"/>
          <w:szCs w:val="24"/>
          <w:lang w:val="en-US" w:eastAsia="zh-CN" w:bidi="ar-SA"/>
        </w:rPr>
        <w:t>分别是</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年和</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月的自治系统节点度数的</w:t>
      </w:r>
      <w:r>
        <w:rPr>
          <w:rFonts w:eastAsia="宋体" w:cs="Times New Roman" w:eastAsiaTheme="minorEastAsia" w:ascii="宋体" w:hAnsi="宋体"/>
          <w:color w:val="auto"/>
          <w:kern w:val="2"/>
          <w:sz w:val="24"/>
          <w:szCs w:val="24"/>
          <w:lang w:val="en-US" w:eastAsia="zh-CN" w:bidi="ar-SA"/>
        </w:rPr>
        <w:t>CDF</w:t>
      </w:r>
      <w:r>
        <w:rPr>
          <w:rFonts w:ascii="宋体" w:hAnsi="宋体" w:cs="Times New Roman"/>
          <w:color w:val="auto"/>
          <w:kern w:val="2"/>
          <w:sz w:val="24"/>
          <w:szCs w:val="24"/>
          <w:lang w:val="en-US" w:eastAsia="zh-CN" w:bidi="ar-SA"/>
        </w:rPr>
        <w:t>分布。图</w:t>
      </w:r>
      <w:r>
        <w:rPr>
          <w:rFonts w:eastAsia="宋体" w:cs="Times New Roman" w:eastAsiaTheme="minorEastAsia" w:ascii="宋体" w:hAnsi="宋体"/>
          <w:color w:val="auto"/>
          <w:kern w:val="2"/>
          <w:sz w:val="24"/>
          <w:szCs w:val="24"/>
          <w:lang w:val="en-US" w:eastAsia="zh-CN" w:bidi="ar-SA"/>
        </w:rPr>
        <w:t>3</w:t>
      </w:r>
      <w:r>
        <w:rPr>
          <w:rFonts w:ascii="宋体" w:hAnsi="宋体" w:cs="Times New Roman"/>
          <w:color w:val="auto"/>
          <w:kern w:val="2"/>
          <w:sz w:val="24"/>
          <w:szCs w:val="24"/>
          <w:lang w:val="en-US" w:eastAsia="zh-CN" w:bidi="ar-SA"/>
        </w:rPr>
        <w:t>中可以看出</w:t>
      </w:r>
      <w:r>
        <w:rPr>
          <w:rFonts w:eastAsia="宋体" w:cs="Times New Roman" w:eastAsiaTheme="minorEastAsia" w:ascii="宋体" w:hAnsi="宋体"/>
          <w:color w:val="auto"/>
          <w:kern w:val="2"/>
          <w:sz w:val="24"/>
          <w:szCs w:val="24"/>
          <w:lang w:val="en-US" w:eastAsia="zh-CN" w:bidi="ar-SA"/>
        </w:rPr>
        <w:t>90%</w:t>
      </w:r>
      <w:r>
        <w:rPr>
          <w:rFonts w:ascii="宋体" w:hAnsi="宋体" w:cs="Times New Roman"/>
          <w:color w:val="auto"/>
          <w:kern w:val="2"/>
          <w:sz w:val="24"/>
          <w:szCs w:val="24"/>
          <w:lang w:val="en-US" w:eastAsia="zh-CN" w:bidi="ar-SA"/>
        </w:rPr>
        <w:t>的自治系统度数小于</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而图</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几乎所有节点度数均小于</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。事实上，因为疫情影响，</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年超大型自治系统的规模已经小了许多，因此曲线的陡度才略小于图</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。在这期间的</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年间，图</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所展现的才是常态。</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drawing>
          <wp:anchor behindDoc="0" distT="0" distB="0" distL="0" distR="0" simplePos="0" locked="0" layoutInCell="0" allowOverlap="1" relativeHeight="15">
            <wp:simplePos x="0" y="0"/>
            <wp:positionH relativeFrom="column">
              <wp:posOffset>-60960</wp:posOffset>
            </wp:positionH>
            <wp:positionV relativeFrom="paragraph">
              <wp:posOffset>635</wp:posOffset>
            </wp:positionV>
            <wp:extent cx="2680335" cy="201041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0"/>
                    <a:stretch>
                      <a:fillRect/>
                    </a:stretch>
                  </pic:blipFill>
                  <pic:spPr bwMode="auto">
                    <a:xfrm>
                      <a:off x="0" y="0"/>
                      <a:ext cx="2680335" cy="201041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2713990</wp:posOffset>
            </wp:positionH>
            <wp:positionV relativeFrom="paragraph">
              <wp:posOffset>65405</wp:posOffset>
            </wp:positionV>
            <wp:extent cx="2581275" cy="193611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31"/>
                    <a:stretch>
                      <a:fillRect/>
                    </a:stretch>
                  </pic:blipFill>
                  <pic:spPr bwMode="auto">
                    <a:xfrm>
                      <a:off x="0" y="0"/>
                      <a:ext cx="2581275" cy="1936115"/>
                    </a:xfrm>
                    <a:prstGeom prst="rect">
                      <a:avLst/>
                    </a:prstGeom>
                  </pic:spPr>
                </pic:pic>
              </a:graphicData>
            </a:graphic>
          </wp:anchor>
        </w:drawing>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Times New Roman" w:hAnsi="Times New Roman" w:eastAsia="宋体" w:cs="Times New Roman" w:eastAsiaTheme="minorEastAsia"/>
          <w:color w:val="auto"/>
          <w:kern w:val="2"/>
          <w:sz w:val="21"/>
          <w:szCs w:val="21"/>
          <w:lang w:val="en-US" w:eastAsia="zh-CN" w:bidi="ar-SA"/>
        </w:rPr>
      </w:pPr>
      <w:r>
        <w:rPr>
          <w:rFonts w:eastAsia="宋体" w:cs="Times New Roman" w:eastAsiaTheme="minorEastAsia"/>
          <w:color w:val="auto"/>
          <w:kern w:val="2"/>
          <w:sz w:val="21"/>
          <w:szCs w:val="21"/>
          <w:lang w:val="en-US" w:eastAsia="zh-CN" w:bidi="ar-SA"/>
        </w:rPr>
        <w:tab/>
        <w:tab/>
      </w:r>
      <w:r>
        <w:rPr>
          <w:rFonts w:ascii="Times New Roman" w:hAnsi="Times New Roman" w:cs="Times New Roman"/>
          <w:color w:val="auto"/>
          <w:kern w:val="2"/>
          <w:sz w:val="21"/>
          <w:szCs w:val="21"/>
          <w:lang w:val="en-US" w:eastAsia="zh-CN" w:bidi="ar-SA"/>
        </w:rPr>
        <w:t>图</w:t>
      </w:r>
      <w:r>
        <w:rPr>
          <w:rFonts w:eastAsia="宋体" w:cs="Times New Roman" w:eastAsiaTheme="minorEastAsia"/>
          <w:color w:val="auto"/>
          <w:kern w:val="2"/>
          <w:sz w:val="21"/>
          <w:szCs w:val="21"/>
          <w:lang w:val="en-US" w:eastAsia="zh-CN" w:bidi="ar-SA"/>
        </w:rPr>
        <w:t>2 2000</w:t>
      </w:r>
      <w:r>
        <w:rPr>
          <w:rFonts w:ascii="Times New Roman" w:hAnsi="Times New Roman" w:cs="Times New Roman"/>
          <w:color w:val="auto"/>
          <w:kern w:val="2"/>
          <w:sz w:val="21"/>
          <w:szCs w:val="21"/>
          <w:lang w:val="en-US" w:eastAsia="zh-CN" w:bidi="ar-SA"/>
        </w:rPr>
        <w:t>年</w:t>
      </w:r>
      <w:r>
        <w:rPr>
          <w:rFonts w:eastAsia="宋体" w:cs="Times New Roman" w:eastAsiaTheme="minorEastAsia"/>
          <w:color w:val="auto"/>
          <w:kern w:val="2"/>
          <w:sz w:val="21"/>
          <w:szCs w:val="21"/>
          <w:lang w:val="en-US" w:eastAsia="zh-CN" w:bidi="ar-SA"/>
        </w:rPr>
        <w:t xml:space="preserve">AS </w:t>
      </w:r>
      <w:r>
        <w:rPr>
          <w:rFonts w:ascii="Times New Roman" w:hAnsi="Times New Roman" w:cs="Times New Roman"/>
          <w:color w:val="auto"/>
          <w:kern w:val="2"/>
          <w:sz w:val="21"/>
          <w:szCs w:val="21"/>
          <w:lang w:val="en-US" w:eastAsia="zh-CN" w:bidi="ar-SA"/>
        </w:rPr>
        <w:t>度数分布</w:t>
      </w:r>
      <w:r>
        <w:rPr>
          <w:rFonts w:eastAsia="宋体" w:cs="Times New Roman" w:eastAsiaTheme="minorEastAsia"/>
          <w:color w:val="auto"/>
          <w:kern w:val="2"/>
          <w:sz w:val="21"/>
          <w:szCs w:val="21"/>
          <w:lang w:val="en-US" w:eastAsia="zh-CN" w:bidi="ar-SA"/>
        </w:rPr>
        <w:t>CDF</w:t>
        <w:tab/>
        <w:tab/>
        <w:tab/>
        <w:tab/>
      </w:r>
      <w:r>
        <w:rPr>
          <w:rFonts w:ascii="Times New Roman" w:hAnsi="Times New Roman" w:cs="Times New Roman"/>
          <w:color w:val="auto"/>
          <w:kern w:val="2"/>
          <w:sz w:val="21"/>
          <w:szCs w:val="21"/>
          <w:lang w:val="en-US" w:eastAsia="zh-CN" w:bidi="ar-SA"/>
        </w:rPr>
        <w:t>图</w:t>
      </w:r>
      <w:r>
        <w:rPr>
          <w:rFonts w:eastAsia="宋体" w:cs="Times New Roman" w:eastAsiaTheme="minorEastAsia"/>
          <w:color w:val="auto"/>
          <w:kern w:val="2"/>
          <w:sz w:val="21"/>
          <w:szCs w:val="21"/>
          <w:lang w:val="en-US" w:eastAsia="zh-CN" w:bidi="ar-SA"/>
        </w:rPr>
        <w:t>3 2023</w:t>
      </w:r>
      <w:r>
        <w:rPr>
          <w:rFonts w:ascii="Times New Roman" w:hAnsi="Times New Roman" w:cs="Times New Roman"/>
          <w:color w:val="auto"/>
          <w:kern w:val="2"/>
          <w:sz w:val="21"/>
          <w:szCs w:val="21"/>
          <w:lang w:val="en-US" w:eastAsia="zh-CN" w:bidi="ar-SA"/>
        </w:rPr>
        <w:t>年</w:t>
      </w:r>
      <w:r>
        <w:rPr>
          <w:rFonts w:eastAsia="宋体" w:cs="Times New Roman" w:eastAsiaTheme="minorEastAsia"/>
          <w:color w:val="auto"/>
          <w:kern w:val="2"/>
          <w:sz w:val="21"/>
          <w:szCs w:val="21"/>
          <w:lang w:val="en-US" w:eastAsia="zh-CN" w:bidi="ar-SA"/>
        </w:rPr>
        <w:t xml:space="preserve">AS </w:t>
      </w:r>
      <w:r>
        <w:rPr>
          <w:rFonts w:ascii="Times New Roman" w:hAnsi="Times New Roman" w:cs="Times New Roman"/>
          <w:color w:val="auto"/>
          <w:kern w:val="2"/>
          <w:sz w:val="21"/>
          <w:szCs w:val="21"/>
          <w:lang w:val="en-US" w:eastAsia="zh-CN" w:bidi="ar-SA"/>
        </w:rPr>
        <w:t>度数分布</w:t>
      </w:r>
      <w:r>
        <w:rPr>
          <w:rFonts w:eastAsia="宋体" w:cs="Times New Roman" w:eastAsiaTheme="minorEastAsia"/>
          <w:color w:val="auto"/>
          <w:kern w:val="2"/>
          <w:sz w:val="21"/>
          <w:szCs w:val="21"/>
          <w:lang w:val="en-US" w:eastAsia="zh-CN" w:bidi="ar-SA"/>
        </w:rPr>
        <w:t>CDF</w:t>
      </w:r>
    </w:p>
    <w:p>
      <w:pPr>
        <w:pStyle w:val="Normal"/>
        <w:rPr>
          <w:rFonts w:ascii="Times New Roman" w:hAnsi="Times New Roman" w:eastAsia="宋体" w:cs="Times New Roman" w:eastAsiaTheme="minorEastAsia"/>
          <w:color w:val="auto"/>
          <w:kern w:val="2"/>
          <w:sz w:val="21"/>
          <w:szCs w:val="21"/>
          <w:lang w:val="en-US" w:eastAsia="zh-CN" w:bidi="ar-SA"/>
        </w:rPr>
      </w:pPr>
      <w:r>
        <w:rPr>
          <w:rFonts w:eastAsia="宋体" w:cs="Times New Roman" w:eastAsiaTheme="minorEastAsia"/>
          <w:color w:val="auto"/>
          <w:kern w:val="2"/>
          <w:sz w:val="21"/>
          <w:szCs w:val="21"/>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我们也计算了每年的平均节点度数，它从</w:t>
      </w:r>
      <w:r>
        <w:rPr>
          <w:rFonts w:eastAsia="宋体" w:cs="Times New Roman" w:eastAsiaTheme="minorEastAsia" w:ascii="宋体" w:hAnsi="宋体"/>
          <w:color w:val="auto"/>
          <w:kern w:val="2"/>
          <w:sz w:val="24"/>
          <w:szCs w:val="24"/>
          <w:lang w:val="en-US" w:eastAsia="zh-CN" w:bidi="ar-SA"/>
        </w:rPr>
        <w:t>1998</w:t>
      </w:r>
      <w:r>
        <w:rPr>
          <w:rFonts w:ascii="宋体" w:hAnsi="宋体" w:cs="Times New Roman"/>
          <w:color w:val="auto"/>
          <w:kern w:val="2"/>
          <w:sz w:val="24"/>
          <w:szCs w:val="24"/>
          <w:lang w:val="en-US" w:eastAsia="zh-CN" w:bidi="ar-SA"/>
        </w:rPr>
        <w:t>年的</w:t>
      </w:r>
      <w:r>
        <w:rPr>
          <w:rFonts w:eastAsia="宋体" w:cs="Times New Roman" w:eastAsiaTheme="minorEastAsia" w:ascii="宋体" w:hAnsi="宋体"/>
          <w:color w:val="auto"/>
          <w:kern w:val="2"/>
          <w:sz w:val="24"/>
          <w:szCs w:val="24"/>
          <w:lang w:val="en-US" w:eastAsia="zh-CN" w:bidi="ar-SA"/>
        </w:rPr>
        <w:t>4.90,</w:t>
      </w:r>
      <w:r>
        <w:rPr>
          <w:rFonts w:ascii="宋体" w:hAnsi="宋体" w:cs="Times New Roman"/>
          <w:color w:val="auto"/>
          <w:kern w:val="2"/>
          <w:sz w:val="24"/>
          <w:szCs w:val="24"/>
          <w:lang w:val="en-US" w:eastAsia="zh-CN" w:bidi="ar-SA"/>
        </w:rPr>
        <w:t>一路升至</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年的</w:t>
      </w:r>
      <w:r>
        <w:rPr>
          <w:rFonts w:eastAsia="宋体" w:cs="Times New Roman" w:eastAsiaTheme="minorEastAsia" w:ascii="宋体" w:hAnsi="宋体"/>
          <w:color w:val="auto"/>
          <w:kern w:val="2"/>
          <w:sz w:val="24"/>
          <w:szCs w:val="24"/>
          <w:lang w:val="en-US" w:eastAsia="zh-CN" w:bidi="ar-SA"/>
        </w:rPr>
        <w:t>16.74,</w:t>
      </w: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年首次相较有所下降（</w:t>
      </w:r>
      <w:r>
        <w:rPr>
          <w:rFonts w:eastAsia="宋体" w:cs="Times New Roman" w:eastAsiaTheme="minorEastAsia" w:ascii="宋体" w:hAnsi="宋体"/>
          <w:color w:val="auto"/>
          <w:kern w:val="2"/>
          <w:sz w:val="24"/>
          <w:szCs w:val="24"/>
          <w:lang w:val="en-US" w:eastAsia="zh-CN" w:bidi="ar-SA"/>
        </w:rPr>
        <w:t>16.34</w:t>
      </w:r>
      <w:r>
        <w:rPr>
          <w:rFonts w:ascii="宋体" w:hAnsi="宋体" w:cs="Times New Roman"/>
          <w:color w:val="auto"/>
          <w:kern w:val="2"/>
          <w:sz w:val="24"/>
          <w:szCs w:val="24"/>
          <w:lang w:val="en-US" w:eastAsia="zh-CN" w:bidi="ar-SA"/>
        </w:rPr>
        <w:t>）。这一度数的提升主要为超大型自治系统膨胀的结果。</w:t>
      </w:r>
    </w:p>
    <w:p>
      <w:pPr>
        <w:pStyle w:val="Normal"/>
        <w:rPr>
          <w:rFonts w:ascii="宋体" w:hAnsi="宋体" w:eastAsia="宋体"/>
        </w:rPr>
      </w:pPr>
      <w:r>
        <w:rPr>
          <w:rFonts w:eastAsia="宋体" w:cs="Times New Roman" w:ascii="宋体" w:hAnsi="宋体" w:eastAsiaTheme="minorEastAsia"/>
          <w:b/>
          <w:bCs/>
          <w:color w:val="auto"/>
          <w:kern w:val="2"/>
          <w:sz w:val="32"/>
          <w:szCs w:val="32"/>
          <w:lang w:val="en-US" w:eastAsia="zh-CN" w:bidi="ar-SA"/>
        </w:rPr>
        <w:t>3.4</w:t>
        <w:tab/>
      </w:r>
      <w:r>
        <w:rPr>
          <w:rFonts w:ascii="宋体" w:hAnsi="宋体" w:cs="Times New Roman"/>
          <w:b/>
          <w:bCs/>
          <w:color w:val="auto"/>
          <w:kern w:val="2"/>
          <w:sz w:val="32"/>
          <w:szCs w:val="32"/>
          <w:lang w:val="en-US" w:eastAsia="zh-CN" w:bidi="ar-SA"/>
        </w:rPr>
        <w:t>宏观网络演变分析</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3.4.1</w:t>
        <w:tab/>
      </w:r>
      <w:r>
        <w:rPr>
          <w:rFonts w:ascii="宋体" w:hAnsi="宋体" w:cs="Times New Roman"/>
          <w:b/>
          <w:bCs/>
          <w:color w:val="auto"/>
          <w:kern w:val="2"/>
          <w:sz w:val="30"/>
          <w:szCs w:val="30"/>
          <w:lang w:val="en-US" w:eastAsia="zh-CN" w:bidi="ar-SA"/>
        </w:rPr>
        <w:t>节点量值</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此处的节点（</w:t>
      </w:r>
      <w:r>
        <w:rPr>
          <w:rFonts w:eastAsia="宋体" w:cs="Times New Roman" w:eastAsiaTheme="minorEastAsia" w:ascii="宋体" w:hAnsi="宋体"/>
          <w:color w:val="auto"/>
          <w:kern w:val="2"/>
          <w:sz w:val="24"/>
          <w:szCs w:val="24"/>
          <w:lang w:val="en-US" w:eastAsia="zh-CN" w:bidi="ar-SA"/>
        </w:rPr>
        <w:t>node</w:t>
      </w:r>
      <w:r>
        <w:rPr>
          <w:rFonts w:ascii="宋体" w:hAnsi="宋体" w:cs="Times New Roman"/>
          <w:color w:val="auto"/>
          <w:kern w:val="2"/>
          <w:sz w:val="24"/>
          <w:szCs w:val="24"/>
          <w:lang w:val="en-US" w:eastAsia="zh-CN" w:bidi="ar-SA"/>
        </w:rPr>
        <w:t>）即自治系统。自治系统总数的逐年增减变化图见图</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。图中</w:t>
      </w:r>
      <w:r>
        <w:rPr>
          <w:rFonts w:eastAsia="宋体" w:cs="Times New Roman" w:eastAsiaTheme="minorEastAsia" w:ascii="宋体" w:hAnsi="宋体"/>
          <w:color w:val="auto"/>
          <w:kern w:val="2"/>
          <w:sz w:val="24"/>
          <w:szCs w:val="24"/>
          <w:lang w:val="en-US" w:eastAsia="zh-CN" w:bidi="ar-SA"/>
        </w:rPr>
        <w:t>AS</w:t>
      </w:r>
      <w:r>
        <w:rPr>
          <w:rFonts w:ascii="宋体" w:hAnsi="宋体" w:cs="Times New Roman"/>
          <w:color w:val="auto"/>
          <w:kern w:val="2"/>
          <w:sz w:val="24"/>
          <w:szCs w:val="24"/>
          <w:lang w:val="en-US" w:eastAsia="zh-CN" w:bidi="ar-SA"/>
        </w:rPr>
        <w:t>即为“自治系统”的缩写。</w:t>
      </w:r>
    </w:p>
    <w:p>
      <w:pPr>
        <w:pStyle w:val="Normal"/>
        <w:jc w:val="center"/>
        <w:rPr>
          <w:rFonts w:ascii="Times New Roman" w:hAnsi="Times New Roman" w:eastAsia="宋体" w:cs="Times New Roman" w:eastAsiaTheme="minorEastAsia"/>
          <w:color w:val="auto"/>
          <w:kern w:val="2"/>
          <w:sz w:val="21"/>
          <w:szCs w:val="21"/>
          <w:lang w:val="en-US" w:eastAsia="zh-CN" w:bidi="ar-SA"/>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278120" cy="395859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32"/>
                    <a:stretch>
                      <a:fillRect/>
                    </a:stretch>
                  </pic:blipFill>
                  <pic:spPr bwMode="auto">
                    <a:xfrm>
                      <a:off x="0" y="0"/>
                      <a:ext cx="5278120" cy="3958590"/>
                    </a:xfrm>
                    <a:prstGeom prst="rect">
                      <a:avLst/>
                    </a:prstGeom>
                  </pic:spPr>
                </pic:pic>
              </a:graphicData>
            </a:graphic>
          </wp:anchor>
        </w:drawing>
      </w:r>
      <w:r>
        <w:rPr>
          <w:rFonts w:ascii="Times New Roman" w:hAnsi="Times New Roman" w:cs="Times New Roman"/>
          <w:color w:val="auto"/>
          <w:kern w:val="2"/>
          <w:sz w:val="21"/>
          <w:szCs w:val="21"/>
          <w:lang w:val="en-US" w:eastAsia="zh-CN" w:bidi="ar-SA"/>
        </w:rPr>
        <w:t>图</w:t>
      </w:r>
      <w:r>
        <w:rPr>
          <w:rFonts w:eastAsia="宋体" w:cs="Times New Roman" w:eastAsiaTheme="minorEastAsia"/>
          <w:color w:val="auto"/>
          <w:kern w:val="2"/>
          <w:sz w:val="21"/>
          <w:szCs w:val="21"/>
          <w:lang w:val="en-US" w:eastAsia="zh-CN" w:bidi="ar-SA"/>
        </w:rPr>
        <w:t xml:space="preserve">4 </w:t>
      </w:r>
      <w:r>
        <w:rPr>
          <w:rFonts w:eastAsia="宋体" w:cs="Times New Roman" w:eastAsiaTheme="minorEastAsia"/>
          <w:color w:val="auto"/>
          <w:kern w:val="2"/>
          <w:sz w:val="21"/>
          <w:szCs w:val="21"/>
          <w:lang w:val="en-US" w:eastAsia="zh-CN" w:bidi="ar-SA"/>
        </w:rPr>
        <w:t xml:space="preserve"> </w:t>
      </w:r>
      <w:r>
        <w:rPr>
          <w:rFonts w:eastAsia="宋体" w:cs="Times New Roman" w:eastAsiaTheme="minorEastAsia"/>
          <w:color w:val="auto"/>
          <w:kern w:val="2"/>
          <w:sz w:val="21"/>
          <w:szCs w:val="21"/>
          <w:lang w:val="en-US" w:eastAsia="zh-CN" w:bidi="ar-SA"/>
        </w:rPr>
        <w:t xml:space="preserve">AS </w:t>
      </w:r>
      <w:r>
        <w:rPr>
          <w:rFonts w:ascii="Times New Roman" w:hAnsi="Times New Roman" w:cs="Times New Roman"/>
          <w:color w:val="auto"/>
          <w:kern w:val="2"/>
          <w:sz w:val="21"/>
          <w:szCs w:val="21"/>
          <w:lang w:val="en-US" w:eastAsia="zh-CN" w:bidi="ar-SA"/>
        </w:rPr>
        <w:t>逐年增减量</w:t>
      </w:r>
      <w:r>
        <w:rPr>
          <w:rFonts w:eastAsia="宋体" w:cs="Times New Roman" w:eastAsiaTheme="minorEastAsia"/>
          <w:color w:val="auto"/>
          <w:kern w:val="2"/>
          <w:sz w:val="21"/>
          <w:szCs w:val="21"/>
          <w:lang w:val="en-US" w:eastAsia="zh-CN" w:bidi="ar-SA"/>
        </w:rPr>
        <w:t>2001-2023</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图中，最上方的橙色色块为增值，中间的黄色色块为减值，下方的绿色色块为净增值。每个色块的具体数值显示在中央，色块长度与数值大小成比例。</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对于净增值，也即每年净新增自治系统的数量，排除极端年份后稳定在区间</w:t>
      </w:r>
      <w:r>
        <w:rPr>
          <w:rFonts w:eastAsia="宋体" w:cs="Times New Roman" w:eastAsiaTheme="minorEastAsia" w:ascii="宋体" w:hAnsi="宋体"/>
          <w:color w:val="auto"/>
          <w:kern w:val="2"/>
          <w:sz w:val="24"/>
          <w:szCs w:val="24"/>
          <w:lang w:val="en-US" w:eastAsia="zh-CN" w:bidi="ar-SA"/>
        </w:rPr>
        <w:t>[1500,3900]</w:t>
      </w:r>
      <w:r>
        <w:rPr>
          <w:rFonts w:ascii="宋体" w:hAnsi="宋体" w:cs="Times New Roman"/>
          <w:color w:val="auto"/>
          <w:kern w:val="2"/>
          <w:sz w:val="24"/>
          <w:szCs w:val="24"/>
          <w:lang w:val="en-US" w:eastAsia="zh-CN" w:bidi="ar-SA"/>
        </w:rPr>
        <w:t>内，而网络的节点总数自</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年以达到了万级，因此其数值波动相较于总量并不明显。这一观察与</w:t>
      </w:r>
      <w:r>
        <w:rPr>
          <w:rFonts w:eastAsia="宋体" w:cs="Times New Roman" w:eastAsiaTheme="minorEastAsia" w:ascii="宋体" w:hAnsi="宋体"/>
          <w:color w:val="auto"/>
          <w:kern w:val="2"/>
          <w:sz w:val="24"/>
          <w:szCs w:val="24"/>
          <w:lang w:val="en-US" w:eastAsia="zh-CN" w:bidi="ar-SA"/>
        </w:rPr>
        <w:t>5.3.1</w:t>
      </w:r>
      <w:r>
        <w:rPr>
          <w:rFonts w:ascii="宋体" w:hAnsi="宋体" w:cs="Times New Roman"/>
          <w:color w:val="auto"/>
          <w:kern w:val="2"/>
          <w:sz w:val="24"/>
          <w:szCs w:val="24"/>
          <w:lang w:val="en-US" w:eastAsia="zh-CN" w:bidi="ar-SA"/>
        </w:rPr>
        <w:t>中自治系统的线性增长曲线是相符的。</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相对稳定的净增值也意味着增值和减值并不稳定。图中可以看出橙色和黄色色块均有逐年增长的趋势。而鉴于二者的插值较为平均，我们可以推论增减值的总体增长幅度是相似的。这表明自治系统的增减并非全然是市场兴衰的指标，在网络贸易兴隆的年间，增减幅度都会相应上升。事实上，运营商选择撤去一个自治系统除了打算丢弃相关业务外，也完全可能是出于架构设计而进行的合并。这样能够更好地解释自治系统增减值之间的正相关性。</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年是图中唯一一个净增值为负的年份。由于图中增减值为</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月的数据，且是相对前一年的变化值，所以</w:t>
      </w: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年的数值实际上是由</w:t>
      </w:r>
      <w:r>
        <w:rPr>
          <w:rFonts w:eastAsia="宋体" w:cs="Times New Roman" w:eastAsiaTheme="minorEastAsia" w:ascii="宋体" w:hAnsi="宋体"/>
          <w:color w:val="auto"/>
          <w:kern w:val="2"/>
          <w:sz w:val="24"/>
          <w:szCs w:val="24"/>
          <w:lang w:val="en-US" w:eastAsia="zh-CN" w:bidi="ar-SA"/>
        </w:rPr>
        <w:t>2014</w:t>
      </w:r>
      <w:r>
        <w:rPr>
          <w:rFonts w:ascii="宋体" w:hAnsi="宋体" w:cs="Times New Roman"/>
          <w:color w:val="auto"/>
          <w:kern w:val="2"/>
          <w:sz w:val="24"/>
          <w:szCs w:val="24"/>
          <w:lang w:val="en-US" w:eastAsia="zh-CN" w:bidi="ar-SA"/>
        </w:rPr>
        <w:t>年后期的变化形成的。</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278120" cy="395859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33"/>
                    <a:stretch>
                      <a:fillRect/>
                    </a:stretch>
                  </pic:blipFill>
                  <pic:spPr bwMode="auto">
                    <a:xfrm>
                      <a:off x="0" y="0"/>
                      <a:ext cx="5278120" cy="3958590"/>
                    </a:xfrm>
                    <a:prstGeom prst="rect">
                      <a:avLst/>
                    </a:prstGeom>
                  </pic:spPr>
                </pic:pic>
              </a:graphicData>
            </a:graphic>
          </wp:anchor>
        </w:drawing>
      </w:r>
    </w:p>
    <w:p>
      <w:pPr>
        <w:pStyle w:val="Normal"/>
        <w:jc w:val="center"/>
        <w:rPr>
          <w:rFonts w:ascii="Times New Roman" w:hAnsi="Times New Roman" w:eastAsia="宋体" w:cs="Times New Roman" w:eastAsiaTheme="minorEastAsia"/>
          <w:color w:val="auto"/>
          <w:kern w:val="2"/>
          <w:sz w:val="21"/>
          <w:szCs w:val="21"/>
          <w:lang w:val="en-US" w:eastAsia="zh-CN" w:bidi="ar-SA"/>
        </w:rPr>
      </w:pPr>
      <w:r>
        <w:rPr>
          <w:rFonts w:ascii="Times New Roman" w:hAnsi="Times New Roman" w:cs="Times New Roman"/>
          <w:color w:val="auto"/>
          <w:kern w:val="2"/>
          <w:sz w:val="21"/>
          <w:szCs w:val="21"/>
          <w:lang w:val="en-US" w:eastAsia="zh-CN" w:bidi="ar-SA"/>
        </w:rPr>
        <w:t>图</w:t>
      </w:r>
      <w:r>
        <w:rPr>
          <w:rFonts w:eastAsia="宋体" w:cs="Times New Roman" w:eastAsiaTheme="minorEastAsia"/>
          <w:color w:val="auto"/>
          <w:kern w:val="2"/>
          <w:sz w:val="21"/>
          <w:szCs w:val="21"/>
          <w:lang w:val="en-US" w:eastAsia="zh-CN" w:bidi="ar-SA"/>
        </w:rPr>
        <w:t xml:space="preserve">5 2014 AS </w:t>
      </w:r>
      <w:r>
        <w:rPr>
          <w:rFonts w:ascii="Times New Roman" w:hAnsi="Times New Roman" w:cs="Times New Roman"/>
          <w:color w:val="auto"/>
          <w:kern w:val="2"/>
          <w:sz w:val="21"/>
          <w:szCs w:val="21"/>
          <w:lang w:val="en-US" w:eastAsia="zh-CN" w:bidi="ar-SA"/>
        </w:rPr>
        <w:t>逐月增减值</w:t>
      </w:r>
    </w:p>
    <w:p>
      <w:pPr>
        <w:pStyle w:val="Normal"/>
        <w:jc w:val="center"/>
        <w:rPr>
          <w:rFonts w:ascii="Times New Roman" w:hAnsi="Times New Roman" w:eastAsia="宋体" w:cs="Times New Roman" w:eastAsiaTheme="minorEastAsia"/>
          <w:color w:val="auto"/>
          <w:kern w:val="2"/>
          <w:sz w:val="21"/>
          <w:szCs w:val="21"/>
          <w:lang w:val="en-US" w:eastAsia="zh-CN" w:bidi="ar-SA"/>
        </w:rPr>
      </w:pPr>
      <w:r>
        <w:rPr>
          <w:rFonts w:eastAsia="宋体" w:cs="Times New Roman" w:eastAsiaTheme="minorEastAsia"/>
          <w:color w:val="auto"/>
          <w:kern w:val="2"/>
          <w:sz w:val="21"/>
          <w:szCs w:val="21"/>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为</w:t>
      </w:r>
      <w:r>
        <w:rPr>
          <w:rFonts w:eastAsia="宋体" w:cs="Times New Roman" w:eastAsiaTheme="minorEastAsia" w:ascii="宋体" w:hAnsi="宋体"/>
          <w:color w:val="auto"/>
          <w:kern w:val="2"/>
          <w:sz w:val="24"/>
          <w:szCs w:val="24"/>
          <w:lang w:val="en-US" w:eastAsia="zh-CN" w:bidi="ar-SA"/>
        </w:rPr>
        <w:t>2014</w:t>
      </w:r>
      <w:r>
        <w:rPr>
          <w:rFonts w:ascii="宋体" w:hAnsi="宋体" w:cs="Times New Roman"/>
          <w:color w:val="auto"/>
          <w:kern w:val="2"/>
          <w:sz w:val="24"/>
          <w:szCs w:val="24"/>
          <w:lang w:val="en-US" w:eastAsia="zh-CN" w:bidi="ar-SA"/>
        </w:rPr>
        <w:t>年各月份自治系统的增减值情况，绘制方法与图</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一致。图中</w:t>
      </w:r>
      <w:r>
        <w:rPr>
          <w:rFonts w:eastAsia="宋体" w:cs="Times New Roman" w:eastAsiaTheme="minorEastAsia" w:ascii="宋体" w:hAnsi="宋体"/>
          <w:color w:val="auto"/>
          <w:kern w:val="2"/>
          <w:sz w:val="24"/>
          <w:szCs w:val="24"/>
          <w:lang w:val="en-US" w:eastAsia="zh-CN" w:bidi="ar-SA"/>
        </w:rPr>
        <w:t>4,5,6</w:t>
      </w:r>
      <w:r>
        <w:rPr>
          <w:rFonts w:ascii="宋体" w:hAnsi="宋体" w:cs="Times New Roman"/>
          <w:color w:val="auto"/>
          <w:kern w:val="2"/>
          <w:sz w:val="24"/>
          <w:szCs w:val="24"/>
          <w:lang w:val="en-US" w:eastAsia="zh-CN" w:bidi="ar-SA"/>
        </w:rPr>
        <w:t>月份数据产生了极大颠簸。</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月减值是正常值的</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倍左右，</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月增值是正常值的</w:t>
      </w:r>
      <w:r>
        <w:rPr>
          <w:rFonts w:eastAsia="宋体" w:cs="Times New Roman" w:eastAsiaTheme="minorEastAsia" w:ascii="宋体" w:hAnsi="宋体"/>
          <w:color w:val="auto"/>
          <w:kern w:val="2"/>
          <w:sz w:val="24"/>
          <w:szCs w:val="24"/>
          <w:lang w:val="en-US" w:eastAsia="zh-CN" w:bidi="ar-SA"/>
        </w:rPr>
        <w:t>4-5</w:t>
      </w:r>
      <w:r>
        <w:rPr>
          <w:rFonts w:ascii="宋体" w:hAnsi="宋体" w:cs="Times New Roman"/>
          <w:color w:val="auto"/>
          <w:kern w:val="2"/>
          <w:sz w:val="24"/>
          <w:szCs w:val="24"/>
          <w:lang w:val="en-US" w:eastAsia="zh-CN" w:bidi="ar-SA"/>
        </w:rPr>
        <w:t>倍，</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月减值是正常值的</w:t>
      </w:r>
      <w:r>
        <w:rPr>
          <w:rFonts w:eastAsia="宋体" w:cs="Times New Roman" w:eastAsiaTheme="minorEastAsia" w:ascii="宋体" w:hAnsi="宋体"/>
          <w:color w:val="auto"/>
          <w:kern w:val="2"/>
          <w:sz w:val="24"/>
          <w:szCs w:val="24"/>
          <w:lang w:val="en-US" w:eastAsia="zh-CN" w:bidi="ar-SA"/>
        </w:rPr>
        <w:t>5-6</w:t>
      </w:r>
      <w:r>
        <w:rPr>
          <w:rFonts w:ascii="宋体" w:hAnsi="宋体" w:cs="Times New Roman"/>
          <w:color w:val="auto"/>
          <w:kern w:val="2"/>
          <w:sz w:val="24"/>
          <w:szCs w:val="24"/>
          <w:lang w:val="en-US" w:eastAsia="zh-CN" w:bidi="ar-SA"/>
        </w:rPr>
        <w:t>倍。这样的数据波动有两种可能。一是事实情况下确实发生了自治系统的大规模删减重组，二是由于统计操作导致的数据波动。提出第二种可能性的根据在于，图中数值均为相对于前一个月的变化值。若某个月的数据在收集过程中遗漏丢失，而下个月恢复正常，那么图中的报复性反弹就可以解释（尤其考虑到数据原始形态为</w:t>
      </w:r>
      <w:r>
        <w:rPr>
          <w:rFonts w:eastAsia="宋体" w:cs="Times New Roman" w:eastAsiaTheme="minorEastAsia" w:ascii="宋体" w:hAnsi="宋体"/>
          <w:color w:val="auto"/>
          <w:kern w:val="2"/>
          <w:sz w:val="24"/>
          <w:szCs w:val="24"/>
          <w:lang w:val="en-US" w:eastAsia="zh-CN" w:bidi="ar-SA"/>
        </w:rPr>
        <w:t>BGP</w:t>
      </w:r>
      <w:r>
        <w:rPr>
          <w:rFonts w:ascii="宋体" w:hAnsi="宋体" w:cs="Times New Roman"/>
          <w:color w:val="auto"/>
          <w:kern w:val="2"/>
          <w:sz w:val="24"/>
          <w:szCs w:val="24"/>
          <w:lang w:val="en-US" w:eastAsia="zh-CN" w:bidi="ar-SA"/>
        </w:rPr>
        <w:t>路由）。但是图中的情况无法完全被数据收集漏差解释：若</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月数据存在遗漏，</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月数据收集正常，因此</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月份间产生落差，那么</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月的峰值只能再次用数据漏差解释。但在随后的</w:t>
      </w:r>
      <w:r>
        <w:rPr>
          <w:rFonts w:eastAsia="宋体" w:cs="Times New Roman" w:eastAsiaTheme="minorEastAsia" w:ascii="宋体" w:hAnsi="宋体"/>
          <w:color w:val="auto"/>
          <w:kern w:val="2"/>
          <w:sz w:val="24"/>
          <w:szCs w:val="24"/>
          <w:lang w:val="en-US" w:eastAsia="zh-CN" w:bidi="ar-SA"/>
        </w:rPr>
        <w:t>7</w:t>
      </w:r>
      <w:r>
        <w:rPr>
          <w:rFonts w:ascii="宋体" w:hAnsi="宋体" w:cs="Times New Roman"/>
          <w:color w:val="auto"/>
          <w:kern w:val="2"/>
          <w:sz w:val="24"/>
          <w:szCs w:val="24"/>
          <w:lang w:val="en-US" w:eastAsia="zh-CN" w:bidi="ar-SA"/>
        </w:rPr>
        <w:t>到</w:t>
      </w:r>
      <w:r>
        <w:rPr>
          <w:rFonts w:eastAsia="宋体" w:cs="Times New Roman" w:eastAsiaTheme="minorEastAsia" w:ascii="宋体" w:hAnsi="宋体"/>
          <w:color w:val="auto"/>
          <w:kern w:val="2"/>
          <w:sz w:val="24"/>
          <w:szCs w:val="24"/>
          <w:lang w:val="en-US" w:eastAsia="zh-CN" w:bidi="ar-SA"/>
        </w:rPr>
        <w:t>12</w:t>
      </w:r>
      <w:r>
        <w:rPr>
          <w:rFonts w:ascii="宋体" w:hAnsi="宋体" w:cs="Times New Roman"/>
          <w:color w:val="auto"/>
          <w:kern w:val="2"/>
          <w:sz w:val="24"/>
          <w:szCs w:val="24"/>
          <w:lang w:val="en-US" w:eastAsia="zh-CN" w:bidi="ar-SA"/>
        </w:rPr>
        <w:t>月份中，反弹并未出现，并且其数值大小持续偏小。从图</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可以看到，网络每年的数值变化量（包括增减值和净增值）是逐年增大的。</w:t>
      </w:r>
      <w:r>
        <w:rPr>
          <w:rFonts w:eastAsia="宋体" w:cs="Times New Roman" w:eastAsiaTheme="minorEastAsia" w:ascii="宋体" w:hAnsi="宋体"/>
          <w:color w:val="auto"/>
          <w:kern w:val="2"/>
          <w:sz w:val="24"/>
          <w:szCs w:val="24"/>
          <w:lang w:val="en-US" w:eastAsia="zh-CN" w:bidi="ar-SA"/>
        </w:rPr>
        <w:t>2013</w:t>
      </w:r>
      <w:r>
        <w:rPr>
          <w:rFonts w:ascii="宋体" w:hAnsi="宋体" w:cs="Times New Roman"/>
          <w:color w:val="auto"/>
          <w:kern w:val="2"/>
          <w:sz w:val="24"/>
          <w:szCs w:val="24"/>
          <w:lang w:val="en-US" w:eastAsia="zh-CN" w:bidi="ar-SA"/>
        </w:rPr>
        <w:t>年的逐月自治系统增值平均值为</w:t>
      </w:r>
      <w:r>
        <w:rPr>
          <w:rFonts w:eastAsia="宋体" w:cs="Times New Roman" w:eastAsiaTheme="minorEastAsia" w:ascii="宋体" w:hAnsi="宋体"/>
          <w:color w:val="auto"/>
          <w:kern w:val="2"/>
          <w:sz w:val="24"/>
          <w:szCs w:val="24"/>
          <w:lang w:val="en-US" w:eastAsia="zh-CN" w:bidi="ar-SA"/>
        </w:rPr>
        <w:t>515</w:t>
      </w:r>
      <w:r>
        <w:rPr>
          <w:rFonts w:ascii="宋体" w:hAnsi="宋体" w:cs="Times New Roman"/>
          <w:color w:val="auto"/>
          <w:kern w:val="2"/>
          <w:sz w:val="24"/>
          <w:szCs w:val="24"/>
          <w:lang w:val="en-US" w:eastAsia="zh-CN" w:bidi="ar-SA"/>
        </w:rPr>
        <w:t>，即使早在</w:t>
      </w:r>
      <w:r>
        <w:rPr>
          <w:rFonts w:eastAsia="宋体" w:cs="Times New Roman" w:eastAsiaTheme="minorEastAsia" w:ascii="宋体" w:hAnsi="宋体"/>
          <w:color w:val="auto"/>
          <w:kern w:val="2"/>
          <w:sz w:val="24"/>
          <w:szCs w:val="24"/>
          <w:lang w:val="en-US" w:eastAsia="zh-CN" w:bidi="ar-SA"/>
        </w:rPr>
        <w:t>2010</w:t>
      </w:r>
      <w:r>
        <w:rPr>
          <w:rFonts w:ascii="宋体" w:hAnsi="宋体" w:cs="Times New Roman"/>
          <w:color w:val="auto"/>
          <w:kern w:val="2"/>
          <w:sz w:val="24"/>
          <w:szCs w:val="24"/>
          <w:lang w:val="en-US" w:eastAsia="zh-CN" w:bidi="ar-SA"/>
        </w:rPr>
        <w:t>年这一均值也达到了</w:t>
      </w:r>
      <w:r>
        <w:rPr>
          <w:rFonts w:eastAsia="宋体" w:cs="Times New Roman" w:eastAsiaTheme="minorEastAsia" w:ascii="宋体" w:hAnsi="宋体"/>
          <w:color w:val="auto"/>
          <w:kern w:val="2"/>
          <w:sz w:val="24"/>
          <w:szCs w:val="24"/>
          <w:lang w:val="en-US" w:eastAsia="zh-CN" w:bidi="ar-SA"/>
        </w:rPr>
        <w:t>478</w:t>
      </w:r>
      <w:r>
        <w:rPr>
          <w:rFonts w:ascii="宋体" w:hAnsi="宋体" w:cs="Times New Roman"/>
          <w:color w:val="auto"/>
          <w:kern w:val="2"/>
          <w:sz w:val="24"/>
          <w:szCs w:val="24"/>
          <w:lang w:val="en-US" w:eastAsia="zh-CN" w:bidi="ar-SA"/>
        </w:rPr>
        <w:t>。而</w:t>
      </w:r>
      <w:r>
        <w:rPr>
          <w:rFonts w:eastAsia="宋体" w:cs="Times New Roman" w:eastAsiaTheme="minorEastAsia" w:ascii="宋体" w:hAnsi="宋体"/>
          <w:color w:val="auto"/>
          <w:kern w:val="2"/>
          <w:sz w:val="24"/>
          <w:szCs w:val="24"/>
          <w:lang w:val="en-US" w:eastAsia="zh-CN" w:bidi="ar-SA"/>
        </w:rPr>
        <w:t>2014</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7</w:t>
      </w:r>
      <w:r>
        <w:rPr>
          <w:rFonts w:ascii="宋体" w:hAnsi="宋体" w:cs="Times New Roman"/>
          <w:color w:val="auto"/>
          <w:kern w:val="2"/>
          <w:sz w:val="24"/>
          <w:szCs w:val="24"/>
          <w:lang w:val="en-US" w:eastAsia="zh-CN" w:bidi="ar-SA"/>
        </w:rPr>
        <w:t>到</w:t>
      </w:r>
      <w:r>
        <w:rPr>
          <w:rFonts w:eastAsia="宋体" w:cs="Times New Roman" w:eastAsiaTheme="minorEastAsia" w:ascii="宋体" w:hAnsi="宋体"/>
          <w:color w:val="auto"/>
          <w:kern w:val="2"/>
          <w:sz w:val="24"/>
          <w:szCs w:val="24"/>
          <w:lang w:val="en-US" w:eastAsia="zh-CN" w:bidi="ar-SA"/>
        </w:rPr>
        <w:t>12</w:t>
      </w:r>
      <w:r>
        <w:rPr>
          <w:rFonts w:ascii="宋体" w:hAnsi="宋体" w:cs="Times New Roman"/>
          <w:color w:val="auto"/>
          <w:kern w:val="2"/>
          <w:sz w:val="24"/>
          <w:szCs w:val="24"/>
          <w:lang w:val="en-US" w:eastAsia="zh-CN" w:bidi="ar-SA"/>
        </w:rPr>
        <w:t>月的增值数值在区间</w:t>
      </w:r>
      <w:r>
        <w:rPr>
          <w:rFonts w:eastAsia="宋体" w:cs="Times New Roman" w:eastAsiaTheme="minorEastAsia" w:ascii="宋体" w:hAnsi="宋体"/>
          <w:color w:val="auto"/>
          <w:kern w:val="2"/>
          <w:sz w:val="24"/>
          <w:szCs w:val="24"/>
          <w:lang w:val="en-US" w:eastAsia="zh-CN" w:bidi="ar-SA"/>
        </w:rPr>
        <w:t>[291,348]</w:t>
      </w:r>
      <w:r>
        <w:rPr>
          <w:rFonts w:ascii="宋体" w:hAnsi="宋体" w:cs="Times New Roman"/>
          <w:color w:val="auto"/>
          <w:kern w:val="2"/>
          <w:sz w:val="24"/>
          <w:szCs w:val="24"/>
          <w:lang w:val="en-US" w:eastAsia="zh-CN" w:bidi="ar-SA"/>
        </w:rPr>
        <w:t>间浮动，属于偏小的状态。如果继续看</w:t>
      </w: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年的数据图（图</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），我们会发现在</w:t>
      </w: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年年初，增值数据猛增，而在随后的月份，各项数值均恢复到正常水平。</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278120" cy="395859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34"/>
                    <a:stretch>
                      <a:fillRect/>
                    </a:stretch>
                  </pic:blipFill>
                  <pic:spPr bwMode="auto">
                    <a:xfrm>
                      <a:off x="0" y="0"/>
                      <a:ext cx="5278120" cy="3958590"/>
                    </a:xfrm>
                    <a:prstGeom prst="rect">
                      <a:avLst/>
                    </a:prstGeom>
                  </pic:spPr>
                </pic:pic>
              </a:graphicData>
            </a:graphic>
          </wp:anchor>
        </w:drawing>
      </w:r>
    </w:p>
    <w:p>
      <w:pPr>
        <w:pStyle w:val="Normal"/>
        <w:jc w:val="center"/>
        <w:rPr>
          <w:rFonts w:ascii="Times New Roman" w:hAnsi="Times New Roman" w:eastAsia="宋体" w:cs="Times New Roman" w:eastAsiaTheme="minorEastAsia"/>
          <w:color w:val="auto"/>
          <w:kern w:val="2"/>
          <w:sz w:val="21"/>
          <w:szCs w:val="21"/>
          <w:lang w:val="en-US" w:eastAsia="zh-CN" w:bidi="ar-SA"/>
        </w:rPr>
      </w:pPr>
      <w:r>
        <w:rPr>
          <w:rFonts w:ascii="Times New Roman" w:hAnsi="Times New Roman" w:cs="Times New Roman"/>
          <w:color w:val="auto"/>
          <w:kern w:val="2"/>
          <w:sz w:val="21"/>
          <w:szCs w:val="21"/>
          <w:lang w:val="en-US" w:eastAsia="zh-CN" w:bidi="ar-SA"/>
        </w:rPr>
        <w:t>图</w:t>
      </w:r>
      <w:r>
        <w:rPr>
          <w:rFonts w:eastAsia="宋体" w:cs="Times New Roman" w:eastAsiaTheme="minorEastAsia"/>
          <w:color w:val="auto"/>
          <w:kern w:val="2"/>
          <w:sz w:val="21"/>
          <w:szCs w:val="21"/>
          <w:lang w:val="en-US" w:eastAsia="zh-CN" w:bidi="ar-SA"/>
        </w:rPr>
        <w:t>6</w:t>
      </w:r>
      <w:r>
        <w:rPr>
          <w:rFonts w:eastAsia="宋体" w:cs="Times New Roman" w:eastAsiaTheme="minorEastAsia"/>
          <w:color w:val="auto"/>
          <w:kern w:val="2"/>
          <w:sz w:val="21"/>
          <w:szCs w:val="21"/>
          <w:lang w:val="en-US" w:eastAsia="zh-CN" w:bidi="ar-SA"/>
        </w:rPr>
        <w:t xml:space="preserve"> 201</w:t>
      </w:r>
      <w:r>
        <w:rPr>
          <w:rFonts w:eastAsia="宋体" w:cs="Times New Roman" w:eastAsiaTheme="minorEastAsia"/>
          <w:color w:val="auto"/>
          <w:kern w:val="2"/>
          <w:sz w:val="21"/>
          <w:szCs w:val="21"/>
          <w:lang w:val="en-US" w:eastAsia="zh-CN" w:bidi="ar-SA"/>
        </w:rPr>
        <w:t>5</w:t>
      </w:r>
      <w:r>
        <w:rPr>
          <w:rFonts w:eastAsia="宋体" w:cs="Times New Roman" w:eastAsiaTheme="minorEastAsia"/>
          <w:color w:val="auto"/>
          <w:kern w:val="2"/>
          <w:sz w:val="21"/>
          <w:szCs w:val="21"/>
          <w:lang w:val="en-US" w:eastAsia="zh-CN" w:bidi="ar-SA"/>
        </w:rPr>
        <w:t xml:space="preserve"> AS </w:t>
      </w:r>
      <w:r>
        <w:rPr>
          <w:rFonts w:ascii="Times New Roman" w:hAnsi="Times New Roman" w:cs="Times New Roman"/>
          <w:color w:val="auto"/>
          <w:kern w:val="2"/>
          <w:sz w:val="21"/>
          <w:szCs w:val="21"/>
          <w:lang w:val="en-US" w:eastAsia="zh-CN" w:bidi="ar-SA"/>
        </w:rPr>
        <w:t>逐月增减值</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鉴于上述分析，</w:t>
      </w:r>
      <w:r>
        <w:rPr>
          <w:rFonts w:eastAsia="宋体" w:cs="Times New Roman" w:eastAsiaTheme="minorEastAsia" w:ascii="宋体" w:hAnsi="宋体"/>
          <w:color w:val="auto"/>
          <w:kern w:val="2"/>
          <w:sz w:val="24"/>
          <w:szCs w:val="24"/>
          <w:lang w:val="en-US" w:eastAsia="zh-CN" w:bidi="ar-SA"/>
        </w:rPr>
        <w:t>2014</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月的颠簸并不能被数据收集误差解释，而是事实情况。且结合</w:t>
      </w: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年数据，我们发现对于自治系统数量，存在波动和弹性。一次异常峰值往往紧伴着一次异常的谷值，以将平均数值拉平。</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那么，在颠簸的月份中究竟发生了什么？通过统计月份间节点重合度我们发现，</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月删去的节点（</w:t>
      </w:r>
      <w:r>
        <w:rPr>
          <w:rFonts w:eastAsia="宋体" w:cs="Times New Roman" w:eastAsiaTheme="minorEastAsia" w:ascii="宋体" w:hAnsi="宋体"/>
          <w:color w:val="auto"/>
          <w:kern w:val="2"/>
          <w:sz w:val="24"/>
          <w:szCs w:val="24"/>
          <w:lang w:val="en-US" w:eastAsia="zh-CN" w:bidi="ar-SA"/>
        </w:rPr>
        <w:t>1342</w:t>
      </w:r>
      <w:r>
        <w:rPr>
          <w:rFonts w:ascii="宋体" w:hAnsi="宋体" w:cs="Times New Roman"/>
          <w:color w:val="auto"/>
          <w:kern w:val="2"/>
          <w:sz w:val="24"/>
          <w:szCs w:val="24"/>
          <w:lang w:val="en-US" w:eastAsia="zh-CN" w:bidi="ar-SA"/>
        </w:rPr>
        <w:t>个）中，有</w:t>
      </w:r>
      <w:r>
        <w:rPr>
          <w:rFonts w:eastAsia="宋体" w:cs="Times New Roman" w:eastAsiaTheme="minorEastAsia" w:ascii="宋体" w:hAnsi="宋体"/>
          <w:color w:val="auto"/>
          <w:kern w:val="2"/>
          <w:sz w:val="24"/>
          <w:szCs w:val="24"/>
          <w:lang w:val="en-US" w:eastAsia="zh-CN" w:bidi="ar-SA"/>
        </w:rPr>
        <w:t>1120</w:t>
      </w:r>
      <w:r>
        <w:rPr>
          <w:rFonts w:ascii="宋体" w:hAnsi="宋体" w:cs="Times New Roman"/>
          <w:color w:val="auto"/>
          <w:kern w:val="2"/>
          <w:sz w:val="24"/>
          <w:szCs w:val="24"/>
          <w:lang w:val="en-US" w:eastAsia="zh-CN" w:bidi="ar-SA"/>
        </w:rPr>
        <w:t>个在</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月重新出现，而</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月份增加的众多节点（</w:t>
      </w:r>
      <w:r>
        <w:rPr>
          <w:rFonts w:eastAsia="宋体" w:cs="Times New Roman" w:eastAsiaTheme="minorEastAsia" w:ascii="宋体" w:hAnsi="宋体"/>
          <w:color w:val="auto"/>
          <w:kern w:val="2"/>
          <w:sz w:val="24"/>
          <w:szCs w:val="24"/>
          <w:lang w:val="en-US" w:eastAsia="zh-CN" w:bidi="ar-SA"/>
        </w:rPr>
        <w:t>1796</w:t>
      </w:r>
      <w:r>
        <w:rPr>
          <w:rFonts w:ascii="宋体" w:hAnsi="宋体" w:cs="Times New Roman"/>
          <w:color w:val="auto"/>
          <w:kern w:val="2"/>
          <w:sz w:val="24"/>
          <w:szCs w:val="24"/>
          <w:lang w:val="en-US" w:eastAsia="zh-CN" w:bidi="ar-SA"/>
        </w:rPr>
        <w:t>个）中，有</w:t>
      </w:r>
      <w:r>
        <w:rPr>
          <w:rFonts w:eastAsia="宋体" w:cs="Times New Roman" w:eastAsiaTheme="minorEastAsia" w:ascii="宋体" w:hAnsi="宋体"/>
          <w:color w:val="auto"/>
          <w:kern w:val="2"/>
          <w:sz w:val="24"/>
          <w:szCs w:val="24"/>
          <w:lang w:val="en-US" w:eastAsia="zh-CN" w:bidi="ar-SA"/>
        </w:rPr>
        <w:t>1555</w:t>
      </w:r>
      <w:r>
        <w:rPr>
          <w:rFonts w:ascii="宋体" w:hAnsi="宋体" w:cs="Times New Roman"/>
          <w:color w:val="auto"/>
          <w:kern w:val="2"/>
          <w:sz w:val="24"/>
          <w:szCs w:val="24"/>
          <w:lang w:val="en-US" w:eastAsia="zh-CN" w:bidi="ar-SA"/>
        </w:rPr>
        <w:t>个在</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月消失。</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月删去的节点（</w:t>
      </w:r>
      <w:r>
        <w:rPr>
          <w:rFonts w:eastAsia="宋体" w:cs="Times New Roman" w:eastAsiaTheme="minorEastAsia" w:ascii="宋体" w:hAnsi="宋体"/>
          <w:color w:val="auto"/>
          <w:kern w:val="2"/>
          <w:sz w:val="24"/>
          <w:szCs w:val="24"/>
          <w:lang w:val="en-US" w:eastAsia="zh-CN" w:bidi="ar-SA"/>
        </w:rPr>
        <w:t>1778</w:t>
      </w:r>
      <w:r>
        <w:rPr>
          <w:rFonts w:ascii="宋体" w:hAnsi="宋体" w:cs="Times New Roman"/>
          <w:color w:val="auto"/>
          <w:kern w:val="2"/>
          <w:sz w:val="24"/>
          <w:szCs w:val="24"/>
          <w:lang w:val="en-US" w:eastAsia="zh-CN" w:bidi="ar-SA"/>
        </w:rPr>
        <w:t>个）中，有</w:t>
      </w:r>
      <w:r>
        <w:rPr>
          <w:rFonts w:eastAsia="宋体" w:cs="Times New Roman" w:eastAsiaTheme="minorEastAsia" w:ascii="宋体" w:hAnsi="宋体"/>
          <w:color w:val="auto"/>
          <w:kern w:val="2"/>
          <w:sz w:val="24"/>
          <w:szCs w:val="24"/>
          <w:lang w:val="en-US" w:eastAsia="zh-CN" w:bidi="ar-SA"/>
        </w:rPr>
        <w:t>1466</w:t>
      </w:r>
      <w:r>
        <w:rPr>
          <w:rFonts w:ascii="宋体" w:hAnsi="宋体" w:cs="Times New Roman"/>
          <w:color w:val="auto"/>
          <w:kern w:val="2"/>
          <w:sz w:val="24"/>
          <w:szCs w:val="24"/>
          <w:lang w:val="en-US" w:eastAsia="zh-CN" w:bidi="ar-SA"/>
        </w:rPr>
        <w:t>个在</w:t>
      </w: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月重新出现。一个可能的猜想是，这是运营商的“维护”时段。可能出于架构升级或重组的目的，运营商将其旗下的自治系统暂时回收，待维护完后重新放出。至于为何全球的运营商均集中在</w:t>
      </w:r>
      <w:r>
        <w:rPr>
          <w:rFonts w:eastAsia="宋体" w:cs="Times New Roman" w:eastAsiaTheme="minorEastAsia" w:ascii="宋体" w:hAnsi="宋体"/>
          <w:color w:val="auto"/>
          <w:kern w:val="2"/>
          <w:sz w:val="24"/>
          <w:szCs w:val="24"/>
          <w:lang w:val="en-US" w:eastAsia="zh-CN" w:bidi="ar-SA"/>
        </w:rPr>
        <w:t>2014</w:t>
      </w:r>
      <w:r>
        <w:rPr>
          <w:rFonts w:ascii="宋体" w:hAnsi="宋体" w:cs="Times New Roman"/>
          <w:color w:val="auto"/>
          <w:kern w:val="2"/>
          <w:sz w:val="24"/>
          <w:szCs w:val="24"/>
          <w:lang w:val="en-US" w:eastAsia="zh-CN" w:bidi="ar-SA"/>
        </w:rPr>
        <w:t>年进行维护，我们不能肯定。也许与互联网协议变更有关联。</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自治系统数量的增减似乎与时间并无显著关联。我们尝试探索了其与月份的联系，猜测也许在某些月份会有规律性浮动，或按照一年周期浮动，但并未观察到类似情况。可以说自治系统增减与时间的关联性并不强。</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3.4.2</w:t>
        <w:tab/>
      </w:r>
      <w:r>
        <w:rPr>
          <w:rFonts w:ascii="宋体" w:hAnsi="宋体" w:cs="Times New Roman"/>
          <w:b/>
          <w:bCs/>
          <w:color w:val="auto"/>
          <w:kern w:val="2"/>
          <w:sz w:val="30"/>
          <w:szCs w:val="30"/>
          <w:lang w:val="en-US" w:eastAsia="zh-CN" w:bidi="ar-SA"/>
        </w:rPr>
        <w:t>边量值</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此处的边（</w:t>
      </w:r>
      <w:r>
        <w:rPr>
          <w:rFonts w:eastAsia="宋体" w:cs="Times New Roman" w:eastAsiaTheme="minorEastAsia" w:ascii="宋体" w:hAnsi="宋体"/>
          <w:color w:val="auto"/>
          <w:kern w:val="2"/>
          <w:sz w:val="24"/>
          <w:szCs w:val="24"/>
          <w:lang w:val="en-US" w:eastAsia="zh-CN" w:bidi="ar-SA"/>
        </w:rPr>
        <w:t>egde</w:t>
      </w:r>
      <w:r>
        <w:rPr>
          <w:rFonts w:ascii="宋体" w:hAnsi="宋体" w:cs="Times New Roman"/>
          <w:color w:val="auto"/>
          <w:kern w:val="2"/>
          <w:sz w:val="24"/>
          <w:szCs w:val="24"/>
          <w:lang w:val="en-US" w:eastAsia="zh-CN" w:bidi="ar-SA"/>
        </w:rPr>
        <w:t>）指自治系统间所签订的协议。若将自治系统关系网看作一张有向图，那么自治系统间签订的协议则构成节点间的边。本数据集中的协议包括提供商</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顾客型和同行型。对于提供商</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顾客型边，看作由提供商自治系统指向顾客自治系统的一条单向边。对于同行型边，视作作为同行双方的节点互相指向的两条单向边。所有边没有权重，或可看做权重均为一。</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本实验中建模使用有向边，是出于研究贸易关系考虑。贸易双方节点处于不同的位置，这种差异使用无向边无法表示。而另一方面，在社群分析等涉及连通性的算法中，则需要淡化边的方向，此时我们把有向图转为无向图。有向边（提供商</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顾客）的方向可以理解为服务流动的方向。</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2001</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年的协议签订总量相较前一年同期的变化图见于图</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。图中</w:t>
      </w:r>
      <w:r>
        <w:rPr>
          <w:rFonts w:eastAsia="宋体" w:cs="Times New Roman" w:eastAsiaTheme="minorEastAsia" w:ascii="宋体" w:hAnsi="宋体"/>
          <w:color w:val="auto"/>
          <w:kern w:val="2"/>
          <w:sz w:val="24"/>
          <w:szCs w:val="24"/>
          <w:lang w:val="en-US" w:eastAsia="zh-CN" w:bidi="ar-SA"/>
        </w:rPr>
        <w:t>"ASR"</w:t>
      </w:r>
      <w:r>
        <w:rPr>
          <w:rFonts w:ascii="宋体" w:hAnsi="宋体" w:cs="Times New Roman"/>
          <w:color w:val="auto"/>
          <w:kern w:val="2"/>
          <w:sz w:val="24"/>
          <w:szCs w:val="24"/>
          <w:lang w:val="en-US" w:eastAsia="zh-CN" w:bidi="ar-SA"/>
        </w:rPr>
        <w:t>即为“自治系统协议”的缩写。</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text](/home/gudau/Documents/School/year4/graduatePaper/report/R/node_edge_fluc/result/across_years/ASR_2000_2023.png)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图中，最上方的橙色色块为增值，中间的黄色色块为减值，下方的绿色色块为净增值。每个色块的具体数值显示在中央，色块长度与数值大小成比例。</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相较于</w:t>
      </w:r>
      <w:r>
        <w:rPr>
          <w:rFonts w:eastAsia="宋体" w:cs="Times New Roman" w:eastAsiaTheme="minorEastAsia" w:ascii="宋体" w:hAnsi="宋体"/>
          <w:color w:val="auto"/>
          <w:kern w:val="2"/>
          <w:sz w:val="24"/>
          <w:szCs w:val="24"/>
          <w:lang w:val="en-US" w:eastAsia="zh-CN" w:bidi="ar-SA"/>
        </w:rPr>
        <w:t>5.4.1</w:t>
      </w:r>
      <w:r>
        <w:rPr>
          <w:rFonts w:ascii="宋体" w:hAnsi="宋体" w:cs="Times New Roman"/>
          <w:color w:val="auto"/>
          <w:kern w:val="2"/>
          <w:sz w:val="24"/>
          <w:szCs w:val="24"/>
          <w:lang w:val="en-US" w:eastAsia="zh-CN" w:bidi="ar-SA"/>
        </w:rPr>
        <w:t>中节点的波动图图</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边也即协议量的增长趋势更为明显。与节点基本稳定的净增值不同，绿色色块代表的净增值有持续增加的趋势。在</w:t>
      </w:r>
      <w:r>
        <w:rPr>
          <w:rFonts w:eastAsia="宋体" w:cs="Times New Roman" w:eastAsiaTheme="minorEastAsia" w:ascii="宋体" w:hAnsi="宋体"/>
          <w:color w:val="auto"/>
          <w:kern w:val="2"/>
          <w:sz w:val="24"/>
          <w:szCs w:val="24"/>
          <w:lang w:val="en-US" w:eastAsia="zh-CN" w:bidi="ar-SA"/>
        </w:rPr>
        <w:t>5.3.1</w:t>
      </w:r>
      <w:r>
        <w:rPr>
          <w:rFonts w:ascii="宋体" w:hAnsi="宋体" w:cs="Times New Roman"/>
          <w:color w:val="auto"/>
          <w:kern w:val="2"/>
          <w:sz w:val="24"/>
          <w:szCs w:val="24"/>
          <w:lang w:val="en-US" w:eastAsia="zh-CN" w:bidi="ar-SA"/>
        </w:rPr>
        <w:t>中我们通过计算印证了自治系统协议的增长基本符合指数增长，也与这里的现象符合。</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在节点数减小的</w:t>
      </w:r>
      <w:r>
        <w:rPr>
          <w:rFonts w:eastAsia="宋体" w:cs="Times New Roman" w:eastAsiaTheme="minorEastAsia" w:ascii="宋体" w:hAnsi="宋体"/>
          <w:color w:val="auto"/>
          <w:kern w:val="2"/>
          <w:sz w:val="24"/>
          <w:szCs w:val="24"/>
          <w:lang w:val="en-US" w:eastAsia="zh-CN" w:bidi="ar-SA"/>
        </w:rPr>
        <w:t>2015</w:t>
      </w:r>
      <w:r>
        <w:rPr>
          <w:rFonts w:ascii="宋体" w:hAnsi="宋体" w:cs="Times New Roman"/>
          <w:color w:val="auto"/>
          <w:kern w:val="2"/>
          <w:sz w:val="24"/>
          <w:szCs w:val="24"/>
          <w:lang w:val="en-US" w:eastAsia="zh-CN" w:bidi="ar-SA"/>
        </w:rPr>
        <w:t>年，边数仍然保持了增加，但增势稍有放缓。而在疫情影响的</w:t>
      </w:r>
      <w:r>
        <w:rPr>
          <w:rFonts w:eastAsia="宋体" w:cs="Times New Roman" w:eastAsiaTheme="minorEastAsia" w:ascii="宋体" w:hAnsi="宋体"/>
          <w:color w:val="auto"/>
          <w:kern w:val="2"/>
          <w:sz w:val="24"/>
          <w:szCs w:val="24"/>
          <w:lang w:val="en-US" w:eastAsia="zh-CN" w:bidi="ar-SA"/>
        </w:rPr>
        <w:t>2021-2023</w:t>
      </w:r>
      <w:r>
        <w:rPr>
          <w:rFonts w:ascii="宋体" w:hAnsi="宋体" w:cs="Times New Roman"/>
          <w:color w:val="auto"/>
          <w:kern w:val="2"/>
          <w:sz w:val="24"/>
          <w:szCs w:val="24"/>
          <w:lang w:val="en-US" w:eastAsia="zh-CN" w:bidi="ar-SA"/>
        </w:rPr>
        <w:t>三年，边数在</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年来首次减少（</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与</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年净减）。疫情对自治系统协议量的影响远大于对自治系统量的影响。</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按年为单位看，边数总体是稳定上涨的。但若以月为单位，我们发现边数的变化比节点变化频繁许多。</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text](/home/gudau/Documents/School/year4/graduatePaper/report/R/node_edge_fluc/result/across_month/AS_2018.png)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text](/home/gudau/Documents/School/year4/graduatePaper/report/R/node_edge_fluc/result/across_month/ASR_2018.png)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7</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8</w:t>
      </w:r>
      <w:r>
        <w:rPr>
          <w:rFonts w:ascii="宋体" w:hAnsi="宋体" w:cs="Times New Roman"/>
          <w:color w:val="auto"/>
          <w:kern w:val="2"/>
          <w:sz w:val="24"/>
          <w:szCs w:val="24"/>
          <w:lang w:val="en-US" w:eastAsia="zh-CN" w:bidi="ar-SA"/>
        </w:rPr>
        <w:t>分别为</w:t>
      </w:r>
      <w:r>
        <w:rPr>
          <w:rFonts w:eastAsia="宋体" w:cs="Times New Roman" w:eastAsiaTheme="minorEastAsia" w:ascii="宋体" w:hAnsi="宋体"/>
          <w:color w:val="auto"/>
          <w:kern w:val="2"/>
          <w:sz w:val="24"/>
          <w:szCs w:val="24"/>
          <w:lang w:val="en-US" w:eastAsia="zh-CN" w:bidi="ar-SA"/>
        </w:rPr>
        <w:t>2018</w:t>
      </w:r>
      <w:r>
        <w:rPr>
          <w:rFonts w:ascii="宋体" w:hAnsi="宋体" w:cs="Times New Roman"/>
          <w:color w:val="auto"/>
          <w:kern w:val="2"/>
          <w:sz w:val="24"/>
          <w:szCs w:val="24"/>
          <w:lang w:val="en-US" w:eastAsia="zh-CN" w:bidi="ar-SA"/>
        </w:rPr>
        <w:t>年节点数的按月变化，和边数的按月变化图。其余年份与上述二图相差不大。通过对比我们可以看出：虽然节点数稳定增加，但边数依然频繁出现突增突减</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且随着节点数的增多，边数的增量并未随之增加（图</w:t>
      </w:r>
      <w:r>
        <w:rPr>
          <w:rFonts w:eastAsia="宋体" w:cs="Times New Roman" w:eastAsiaTheme="minorEastAsia" w:ascii="宋体" w:hAnsi="宋体"/>
          <w:color w:val="auto"/>
          <w:kern w:val="2"/>
          <w:sz w:val="24"/>
          <w:szCs w:val="24"/>
          <w:lang w:val="en-US" w:eastAsia="zh-CN" w:bidi="ar-SA"/>
        </w:rPr>
        <w:t>8</w:t>
      </w:r>
      <w:r>
        <w:rPr>
          <w:rFonts w:ascii="宋体" w:hAnsi="宋体" w:cs="Times New Roman"/>
          <w:color w:val="auto"/>
          <w:kern w:val="2"/>
          <w:sz w:val="24"/>
          <w:szCs w:val="24"/>
          <w:lang w:val="en-US" w:eastAsia="zh-CN" w:bidi="ar-SA"/>
        </w:rPr>
        <w:t>橙色色块）。相较于节点，边的波动更为频繁，幅度也更大。这一观察与现实情况是相符的。启动和取缔一个自治系统所消耗的资源、精力要大于签订协议耗费的精力，运营商需要申请编号，配置环境，加入路由等。而自治系统间协议本身就是灵活的。运营商在不想维系原先的合约时可以重新选择或通过谈判得到满意的服务，与潜在的利润相比，更换的代价相对较小。运营商在面临结构调整的情况下，必然会优先考虑调整自治系统间的协议，而尽量避免自治系统级的更替。</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3.4.3</w:t>
        <w:tab/>
      </w:r>
      <w:r>
        <w:rPr>
          <w:rFonts w:ascii="宋体" w:hAnsi="宋体" w:cs="Times New Roman"/>
          <w:b/>
          <w:bCs/>
          <w:color w:val="auto"/>
          <w:kern w:val="2"/>
          <w:sz w:val="30"/>
          <w:szCs w:val="30"/>
          <w:lang w:val="en-US" w:eastAsia="zh-CN" w:bidi="ar-SA"/>
        </w:rPr>
        <w:t>量值增减比</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上述关于节点和边的量值趋势图中，我们可以大致看出二者总量都在稳定上升。在这一节中，我们来看一下这</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年间增长趋势的变化。</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text](/home/gudau/Documents/School/year4/graduatePaper/report/R/node_edge_fluc/result/across_years/ratio_2000_2023.png)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9</w:t>
      </w:r>
      <w:r>
        <w:rPr>
          <w:rFonts w:ascii="宋体" w:hAnsi="宋体" w:cs="Times New Roman"/>
          <w:color w:val="auto"/>
          <w:kern w:val="2"/>
          <w:sz w:val="24"/>
          <w:szCs w:val="24"/>
          <w:lang w:val="en-US" w:eastAsia="zh-CN" w:bidi="ar-SA"/>
        </w:rPr>
        <w:t>计算了</w:t>
      </w:r>
      <w:r>
        <w:rPr>
          <w:rFonts w:eastAsia="宋体" w:cs="Times New Roman" w:eastAsiaTheme="minorEastAsia" w:ascii="宋体" w:hAnsi="宋体"/>
          <w:color w:val="auto"/>
          <w:kern w:val="2"/>
          <w:sz w:val="24"/>
          <w:szCs w:val="24"/>
          <w:lang w:val="en-US" w:eastAsia="zh-CN" w:bidi="ar-SA"/>
        </w:rPr>
        <w:t>2001</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年每年节点（边）的增量与减量的比值。红色为节点（</w:t>
      </w:r>
      <w:r>
        <w:rPr>
          <w:rFonts w:eastAsia="宋体" w:cs="Times New Roman" w:eastAsiaTheme="minorEastAsia" w:ascii="宋体" w:hAnsi="宋体"/>
          <w:color w:val="auto"/>
          <w:kern w:val="2"/>
          <w:sz w:val="24"/>
          <w:szCs w:val="24"/>
          <w:lang w:val="en-US" w:eastAsia="zh-CN" w:bidi="ar-SA"/>
        </w:rPr>
        <w:t>AS</w:t>
      </w:r>
      <w:r>
        <w:rPr>
          <w:rFonts w:ascii="宋体" w:hAnsi="宋体" w:cs="Times New Roman"/>
          <w:color w:val="auto"/>
          <w:kern w:val="2"/>
          <w:sz w:val="24"/>
          <w:szCs w:val="24"/>
          <w:lang w:val="en-US" w:eastAsia="zh-CN" w:bidi="ar-SA"/>
        </w:rPr>
        <w:t>）的变化曲线，蓝色为边（</w:t>
      </w:r>
      <w:r>
        <w:rPr>
          <w:rFonts w:eastAsia="宋体" w:cs="Times New Roman" w:eastAsiaTheme="minorEastAsia" w:ascii="宋体" w:hAnsi="宋体"/>
          <w:color w:val="auto"/>
          <w:kern w:val="2"/>
          <w:sz w:val="24"/>
          <w:szCs w:val="24"/>
          <w:lang w:val="en-US" w:eastAsia="zh-CN" w:bidi="ar-SA"/>
        </w:rPr>
        <w:t>ASR</w:t>
      </w:r>
      <w:r>
        <w:rPr>
          <w:rFonts w:ascii="宋体" w:hAnsi="宋体" w:cs="Times New Roman"/>
          <w:color w:val="auto"/>
          <w:kern w:val="2"/>
          <w:sz w:val="24"/>
          <w:szCs w:val="24"/>
          <w:lang w:val="en-US" w:eastAsia="zh-CN" w:bidi="ar-SA"/>
        </w:rPr>
        <w:t>）的变化曲线。比值越大，增长趋势越大。当比值为</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时，总量维持不变。</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总体来说，两条曲线多年间均在缓慢下降。这说明随着互联网发展成熟，开发新地区，拓展新网络的势头渐渐殆尽。这一点在后面章节绘制的世界自治系统社群图中也可以看出。而代表边的蓝线多数都低于代表节点的红线，表明调整（取缔）协议的操作要远多于调整节点的操作（我们已经知道新增协议数要远高于新增节点数，因此比值的落差来自删减协议数）。在</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年后，协议增减比值首次破</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象征着节点间关系的调整成为运营商的新重心。</w:t>
      </w:r>
    </w:p>
    <w:p>
      <w:pPr>
        <w:pStyle w:val="Normal"/>
        <w:rPr>
          <w:rFonts w:ascii="宋体" w:hAnsi="宋体" w:eastAsia="宋体" w:cs="Times New Roman" w:eastAsiaTheme="minorEastAsia"/>
          <w:b/>
          <w:bCs/>
          <w:color w:val="auto"/>
          <w:kern w:val="2"/>
          <w:sz w:val="30"/>
          <w:szCs w:val="30"/>
          <w:lang w:val="en-US" w:eastAsia="zh-CN" w:bidi="ar-SA"/>
        </w:rPr>
      </w:pPr>
      <w:r>
        <w:rPr>
          <w:rFonts w:eastAsia="宋体" w:cs="Times New Roman" w:eastAsiaTheme="minorEastAsia" w:ascii="宋体" w:hAnsi="宋体"/>
          <w:b/>
          <w:bCs/>
          <w:color w:val="auto"/>
          <w:kern w:val="2"/>
          <w:sz w:val="30"/>
          <w:szCs w:val="30"/>
          <w:lang w:val="en-US" w:eastAsia="zh-CN" w:bidi="ar-SA"/>
        </w:rPr>
        <w:t>3.4.4</w:t>
        <w:tab/>
      </w:r>
      <w:r>
        <w:rPr>
          <w:rFonts w:ascii="宋体" w:hAnsi="宋体" w:cs="Times New Roman"/>
          <w:b/>
          <w:bCs/>
          <w:color w:val="auto"/>
          <w:kern w:val="2"/>
          <w:sz w:val="30"/>
          <w:szCs w:val="30"/>
          <w:lang w:val="en-US" w:eastAsia="zh-CN" w:bidi="ar-SA"/>
        </w:rPr>
        <w:t>新增（减）边与点的关系</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当一个自治系统被删去，其所有相关的协议也将一并消失。同样，当新增一个自治系统，它也需要通过其新减的协议关系被路由表所知晓。那么对于新增或新减的协议，它们与同期新增减的自治系统关联度如何？运营商是更倾向于与新增节点签订协议，而是选择原先节点？</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为了计算这个问题，我们首先选取一个基准时间</w:t>
      </w:r>
      <w:r>
        <w:rPr>
          <w:rFonts w:eastAsia="宋体" w:cs="Times New Roman" w:eastAsiaTheme="minorEastAsia" w:ascii="宋体" w:hAnsi="宋体"/>
          <w:color w:val="auto"/>
          <w:kern w:val="2"/>
          <w:sz w:val="24"/>
          <w:szCs w:val="24"/>
          <w:lang w:val="en-US" w:eastAsia="zh-CN" w:bidi="ar-SA"/>
        </w:rPr>
        <w:t>(pivot time)</w:t>
      </w:r>
      <w:r>
        <w:rPr>
          <w:rFonts w:ascii="宋体" w:hAnsi="宋体" w:cs="Times New Roman"/>
          <w:color w:val="auto"/>
          <w:kern w:val="2"/>
          <w:sz w:val="24"/>
          <w:szCs w:val="24"/>
          <w:lang w:val="en-US" w:eastAsia="zh-CN" w:bidi="ar-SA"/>
        </w:rPr>
        <w:t>，记为</w:t>
      </w:r>
      <w:r>
        <w:rPr>
          <w:rFonts w:eastAsia="宋体" w:cs="Times New Roman" w:eastAsiaTheme="minorEastAsia" w:ascii="宋体" w:hAnsi="宋体"/>
          <w:color w:val="auto"/>
          <w:kern w:val="2"/>
          <w:sz w:val="24"/>
          <w:szCs w:val="24"/>
          <w:lang w:val="en-US" w:eastAsia="zh-CN" w:bidi="ar-SA"/>
        </w:rPr>
        <w:t>P</w:t>
      </w:r>
      <w:r>
        <w:rPr>
          <w:rFonts w:ascii="宋体" w:hAnsi="宋体" w:cs="Times New Roman"/>
          <w:color w:val="auto"/>
          <w:kern w:val="2"/>
          <w:sz w:val="24"/>
          <w:szCs w:val="24"/>
          <w:lang w:val="en-US" w:eastAsia="zh-CN" w:bidi="ar-SA"/>
        </w:rPr>
        <w:t>。随后我们选择一个在</w:t>
      </w:r>
      <w:r>
        <w:rPr>
          <w:rFonts w:eastAsia="宋体" w:cs="Times New Roman" w:eastAsiaTheme="minorEastAsia" w:ascii="宋体" w:hAnsi="宋体"/>
          <w:color w:val="auto"/>
          <w:kern w:val="2"/>
          <w:sz w:val="24"/>
          <w:szCs w:val="24"/>
          <w:lang w:val="en-US" w:eastAsia="zh-CN" w:bidi="ar-SA"/>
        </w:rPr>
        <w:t>P</w:t>
      </w:r>
      <w:r>
        <w:rPr>
          <w:rFonts w:ascii="宋体" w:hAnsi="宋体" w:cs="Times New Roman"/>
          <w:color w:val="auto"/>
          <w:kern w:val="2"/>
          <w:sz w:val="24"/>
          <w:szCs w:val="24"/>
          <w:lang w:val="en-US" w:eastAsia="zh-CN" w:bidi="ar-SA"/>
        </w:rPr>
        <w:t>之后的进行比对的时间，记为</w:t>
      </w:r>
      <w:r>
        <w:rPr>
          <w:rFonts w:eastAsia="宋体" w:cs="Times New Roman" w:eastAsiaTheme="minorEastAsia" w:ascii="宋体" w:hAnsi="宋体"/>
          <w:color w:val="auto"/>
          <w:kern w:val="2"/>
          <w:sz w:val="24"/>
          <w:szCs w:val="24"/>
          <w:lang w:val="en-US" w:eastAsia="zh-CN" w:bidi="ar-SA"/>
        </w:rPr>
        <w:t>N</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P</w:t>
      </w:r>
      <w:r>
        <w:rPr>
          <w:rFonts w:ascii="宋体" w:hAnsi="宋体" w:cs="Times New Roman"/>
          <w:color w:val="auto"/>
          <w:kern w:val="2"/>
          <w:sz w:val="24"/>
          <w:szCs w:val="24"/>
          <w:lang w:val="en-US" w:eastAsia="zh-CN" w:bidi="ar-SA"/>
        </w:rPr>
        <w:t>时间所对应的自治系统集合，也即节点集合，记为</w:t>
      </w:r>
      <w:r>
        <w:rPr>
          <w:rFonts w:eastAsia="宋体" w:cs="Times New Roman" w:eastAsiaTheme="minorEastAsia" w:ascii="宋体" w:hAnsi="宋体"/>
          <w:color w:val="auto"/>
          <w:kern w:val="2"/>
          <w:sz w:val="24"/>
          <w:szCs w:val="24"/>
          <w:lang w:val="en-US" w:eastAsia="zh-CN" w:bidi="ar-SA"/>
        </w:rPr>
        <w:t>Node_P</w:t>
      </w:r>
      <w:r>
        <w:rPr>
          <w:rFonts w:ascii="宋体" w:hAnsi="宋体" w:cs="Times New Roman"/>
          <w:color w:val="auto"/>
          <w:kern w:val="2"/>
          <w:sz w:val="24"/>
          <w:szCs w:val="24"/>
          <w:lang w:val="en-US" w:eastAsia="zh-CN" w:bidi="ar-SA"/>
        </w:rPr>
        <w:t>。对应的自治系统协议集合，也即边集，记为</w:t>
      </w:r>
      <w:r>
        <w:rPr>
          <w:rFonts w:eastAsia="宋体" w:cs="Times New Roman" w:eastAsiaTheme="minorEastAsia" w:ascii="宋体" w:hAnsi="宋体"/>
          <w:color w:val="auto"/>
          <w:kern w:val="2"/>
          <w:sz w:val="24"/>
          <w:szCs w:val="24"/>
          <w:lang w:val="en-US" w:eastAsia="zh-CN" w:bidi="ar-SA"/>
        </w:rPr>
        <w:t>Edge_P</w:t>
      </w:r>
      <w:r>
        <w:rPr>
          <w:rFonts w:ascii="宋体" w:hAnsi="宋体" w:cs="Times New Roman"/>
          <w:color w:val="auto"/>
          <w:kern w:val="2"/>
          <w:sz w:val="24"/>
          <w:szCs w:val="24"/>
          <w:lang w:val="en-US" w:eastAsia="zh-CN" w:bidi="ar-SA"/>
        </w:rPr>
        <w:t>。同样，</w:t>
      </w:r>
      <w:r>
        <w:rPr>
          <w:rFonts w:eastAsia="宋体" w:cs="Times New Roman" w:eastAsiaTheme="minorEastAsia" w:ascii="宋体" w:hAnsi="宋体"/>
          <w:color w:val="auto"/>
          <w:kern w:val="2"/>
          <w:sz w:val="24"/>
          <w:szCs w:val="24"/>
          <w:lang w:val="en-US" w:eastAsia="zh-CN" w:bidi="ar-SA"/>
        </w:rPr>
        <w:t>N</w:t>
      </w:r>
      <w:r>
        <w:rPr>
          <w:rFonts w:ascii="宋体" w:hAnsi="宋体" w:cs="Times New Roman"/>
          <w:color w:val="auto"/>
          <w:kern w:val="2"/>
          <w:sz w:val="24"/>
          <w:szCs w:val="24"/>
          <w:lang w:val="en-US" w:eastAsia="zh-CN" w:bidi="ar-SA"/>
        </w:rPr>
        <w:t>时间对应的节点集记为</w:t>
      </w:r>
      <w:r>
        <w:rPr>
          <w:rFonts w:eastAsia="宋体" w:cs="Times New Roman" w:eastAsiaTheme="minorEastAsia" w:ascii="宋体" w:hAnsi="宋体"/>
          <w:color w:val="auto"/>
          <w:kern w:val="2"/>
          <w:sz w:val="24"/>
          <w:szCs w:val="24"/>
          <w:lang w:val="en-US" w:eastAsia="zh-CN" w:bidi="ar-SA"/>
        </w:rPr>
        <w:t>Node_N,</w:t>
      </w:r>
      <w:r>
        <w:rPr>
          <w:rFonts w:ascii="宋体" w:hAnsi="宋体" w:cs="Times New Roman"/>
          <w:color w:val="auto"/>
          <w:kern w:val="2"/>
          <w:sz w:val="24"/>
          <w:szCs w:val="24"/>
          <w:lang w:val="en-US" w:eastAsia="zh-CN" w:bidi="ar-SA"/>
        </w:rPr>
        <w:t>边集记为</w:t>
      </w:r>
      <w:r>
        <w:rPr>
          <w:rFonts w:eastAsia="宋体" w:cs="Times New Roman" w:eastAsiaTheme="minorEastAsia" w:ascii="宋体" w:hAnsi="宋体"/>
          <w:color w:val="auto"/>
          <w:kern w:val="2"/>
          <w:sz w:val="24"/>
          <w:szCs w:val="24"/>
          <w:lang w:val="en-US" w:eastAsia="zh-CN" w:bidi="ar-SA"/>
        </w:rPr>
        <w:t>Edge_N</w:t>
      </w:r>
      <w:r>
        <w:rPr>
          <w:rFonts w:ascii="宋体" w:hAnsi="宋体" w:cs="Times New Roman"/>
          <w:color w:val="auto"/>
          <w:kern w:val="2"/>
          <w:sz w:val="24"/>
          <w:szCs w:val="24"/>
          <w:lang w:val="en-US" w:eastAsia="zh-CN" w:bidi="ar-SA"/>
        </w:rPr>
        <w:t>。通过计算集合差，我们可以得到自时间</w:t>
      </w:r>
      <w:r>
        <w:rPr>
          <w:rFonts w:eastAsia="宋体" w:cs="Times New Roman" w:eastAsiaTheme="minorEastAsia" w:ascii="宋体" w:hAnsi="宋体"/>
          <w:color w:val="auto"/>
          <w:kern w:val="2"/>
          <w:sz w:val="24"/>
          <w:szCs w:val="24"/>
          <w:lang w:val="en-US" w:eastAsia="zh-CN" w:bidi="ar-SA"/>
        </w:rPr>
        <w:t>P</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N</w:t>
      </w:r>
      <w:r>
        <w:rPr>
          <w:rFonts w:ascii="宋体" w:hAnsi="宋体" w:cs="Times New Roman"/>
          <w:color w:val="auto"/>
          <w:kern w:val="2"/>
          <w:sz w:val="24"/>
          <w:szCs w:val="24"/>
          <w:lang w:val="en-US" w:eastAsia="zh-CN" w:bidi="ar-SA"/>
        </w:rPr>
        <w:t>的新增节点集和新增边集，即</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added_Node = Node_N - Node_P,added_Edge = Edge_N - Edge_P</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 xml:space="preserve">接下来我们需要统计 </w:t>
      </w:r>
      <w:r>
        <w:rPr>
          <w:rFonts w:eastAsia="宋体" w:cs="Times New Roman" w:eastAsiaTheme="minorEastAsia" w:ascii="宋体" w:hAnsi="宋体"/>
          <w:color w:val="auto"/>
          <w:kern w:val="2"/>
          <w:sz w:val="24"/>
          <w:szCs w:val="24"/>
          <w:lang w:val="en-US" w:eastAsia="zh-CN" w:bidi="ar-SA"/>
        </w:rPr>
        <w:t xml:space="preserve">added_Edge </w:t>
      </w:r>
      <w:r>
        <w:rPr>
          <w:rFonts w:ascii="宋体" w:hAnsi="宋体" w:cs="Times New Roman"/>
          <w:color w:val="auto"/>
          <w:kern w:val="2"/>
          <w:sz w:val="24"/>
          <w:szCs w:val="24"/>
          <w:lang w:val="en-US" w:eastAsia="zh-CN" w:bidi="ar-SA"/>
        </w:rPr>
        <w:t>中，有多大比例的端点</w:t>
      </w:r>
      <w:r>
        <w:rPr>
          <w:rFonts w:eastAsia="宋体" w:cs="Times New Roman" w:eastAsiaTheme="minorEastAsia" w:ascii="宋体" w:hAnsi="宋体"/>
          <w:color w:val="auto"/>
          <w:kern w:val="2"/>
          <w:sz w:val="24"/>
          <w:szCs w:val="24"/>
          <w:lang w:val="en-US" w:eastAsia="zh-CN" w:bidi="ar-SA"/>
        </w:rPr>
        <w:t>(end point,</w:t>
      </w:r>
      <w:r>
        <w:rPr>
          <w:rFonts w:ascii="宋体" w:hAnsi="宋体" w:cs="Times New Roman"/>
          <w:color w:val="auto"/>
          <w:kern w:val="2"/>
          <w:sz w:val="24"/>
          <w:szCs w:val="24"/>
          <w:lang w:val="en-US" w:eastAsia="zh-CN" w:bidi="ar-SA"/>
        </w:rPr>
        <w:t>即边所连接的节点</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 xml:space="preserve">处于 </w:t>
      </w:r>
      <w:r>
        <w:rPr>
          <w:rFonts w:eastAsia="宋体" w:cs="Times New Roman" w:eastAsiaTheme="minorEastAsia" w:ascii="宋体" w:hAnsi="宋体"/>
          <w:color w:val="auto"/>
          <w:kern w:val="2"/>
          <w:sz w:val="24"/>
          <w:szCs w:val="24"/>
          <w:lang w:val="en-US" w:eastAsia="zh-CN" w:bidi="ar-SA"/>
        </w:rPr>
        <w:t xml:space="preserve">added_Node </w:t>
      </w:r>
      <w:r>
        <w:rPr>
          <w:rFonts w:ascii="宋体" w:hAnsi="宋体" w:cs="Times New Roman"/>
          <w:color w:val="auto"/>
          <w:kern w:val="2"/>
          <w:sz w:val="24"/>
          <w:szCs w:val="24"/>
          <w:lang w:val="en-US" w:eastAsia="zh-CN" w:bidi="ar-SA"/>
        </w:rPr>
        <w:t xml:space="preserve">中。为此，我们分别统计两端点均在 </w:t>
      </w:r>
      <w:r>
        <w:rPr>
          <w:rFonts w:eastAsia="宋体" w:cs="Times New Roman" w:eastAsiaTheme="minorEastAsia" w:ascii="宋体" w:hAnsi="宋体"/>
          <w:color w:val="auto"/>
          <w:kern w:val="2"/>
          <w:sz w:val="24"/>
          <w:szCs w:val="24"/>
          <w:lang w:val="en-US" w:eastAsia="zh-CN" w:bidi="ar-SA"/>
        </w:rPr>
        <w:t xml:space="preserve">added_Node </w:t>
      </w:r>
      <w:r>
        <w:rPr>
          <w:rFonts w:ascii="宋体" w:hAnsi="宋体" w:cs="Times New Roman"/>
          <w:color w:val="auto"/>
          <w:kern w:val="2"/>
          <w:sz w:val="24"/>
          <w:szCs w:val="24"/>
          <w:lang w:val="en-US" w:eastAsia="zh-CN" w:bidi="ar-SA"/>
        </w:rPr>
        <w:t>中</w:t>
      </w:r>
      <w:r>
        <w:rPr>
          <w:rFonts w:eastAsia="宋体" w:cs="Times New Roman" w:eastAsiaTheme="minorEastAsia" w:ascii="宋体" w:hAnsi="宋体"/>
          <w:color w:val="auto"/>
          <w:kern w:val="2"/>
          <w:sz w:val="24"/>
          <w:szCs w:val="24"/>
          <w:lang w:val="en-US" w:eastAsia="zh-CN" w:bidi="ar-SA"/>
        </w:rPr>
        <w:t>(ASR with both ends in added AS)</w:t>
      </w:r>
      <w:r>
        <w:rPr>
          <w:rFonts w:ascii="宋体" w:hAnsi="宋体" w:cs="Times New Roman"/>
          <w:color w:val="auto"/>
          <w:kern w:val="2"/>
          <w:sz w:val="24"/>
          <w:szCs w:val="24"/>
          <w:lang w:val="en-US" w:eastAsia="zh-CN" w:bidi="ar-SA"/>
        </w:rPr>
        <w:t>的边数</w:t>
      </w:r>
      <w:r>
        <w:rPr>
          <w:rFonts w:eastAsia="宋体" w:cs="Times New Roman" w:eastAsiaTheme="minorEastAsia" w:ascii="宋体" w:hAnsi="宋体"/>
          <w:color w:val="auto"/>
          <w:kern w:val="2"/>
          <w:sz w:val="24"/>
          <w:szCs w:val="24"/>
          <w:lang w:val="en-US" w:eastAsia="zh-CN" w:bidi="ar-SA"/>
        </w:rPr>
        <w:t>N_both</w:t>
      </w:r>
      <w:r>
        <w:rPr>
          <w:rFonts w:ascii="宋体" w:hAnsi="宋体" w:cs="Times New Roman"/>
          <w:color w:val="auto"/>
          <w:kern w:val="2"/>
          <w:sz w:val="24"/>
          <w:szCs w:val="24"/>
          <w:lang w:val="en-US" w:eastAsia="zh-CN" w:bidi="ar-SA"/>
        </w:rPr>
        <w:t>，及只有一端节点处于</w:t>
      </w:r>
      <w:r>
        <w:rPr>
          <w:rFonts w:eastAsia="宋体" w:cs="Times New Roman" w:eastAsiaTheme="minorEastAsia" w:ascii="宋体" w:hAnsi="宋体"/>
          <w:color w:val="auto"/>
          <w:kern w:val="2"/>
          <w:sz w:val="24"/>
          <w:szCs w:val="24"/>
          <w:lang w:val="en-US" w:eastAsia="zh-CN" w:bidi="ar-SA"/>
        </w:rPr>
        <w:t>added_Node</w:t>
      </w:r>
      <w:r>
        <w:rPr>
          <w:rFonts w:ascii="宋体" w:hAnsi="宋体" w:cs="Times New Roman"/>
          <w:color w:val="auto"/>
          <w:kern w:val="2"/>
          <w:sz w:val="24"/>
          <w:szCs w:val="24"/>
          <w:lang w:val="en-US" w:eastAsia="zh-CN" w:bidi="ar-SA"/>
        </w:rPr>
        <w:t>中</w:t>
      </w:r>
      <w:r>
        <w:rPr>
          <w:rFonts w:eastAsia="宋体" w:cs="Times New Roman" w:eastAsiaTheme="minorEastAsia" w:ascii="宋体" w:hAnsi="宋体"/>
          <w:color w:val="auto"/>
          <w:kern w:val="2"/>
          <w:sz w:val="24"/>
          <w:szCs w:val="24"/>
          <w:lang w:val="en-US" w:eastAsia="zh-CN" w:bidi="ar-SA"/>
        </w:rPr>
        <w:t>(ASR with one end in added AS)</w:t>
      </w:r>
      <w:r>
        <w:rPr>
          <w:rFonts w:ascii="宋体" w:hAnsi="宋体" w:cs="Times New Roman"/>
          <w:color w:val="auto"/>
          <w:kern w:val="2"/>
          <w:sz w:val="24"/>
          <w:szCs w:val="24"/>
          <w:lang w:val="en-US" w:eastAsia="zh-CN" w:bidi="ar-SA"/>
        </w:rPr>
        <w:t>的边数</w:t>
      </w:r>
      <w:r>
        <w:rPr>
          <w:rFonts w:eastAsia="宋体" w:cs="Times New Roman" w:eastAsiaTheme="minorEastAsia" w:ascii="宋体" w:hAnsi="宋体"/>
          <w:color w:val="auto"/>
          <w:kern w:val="2"/>
          <w:sz w:val="24"/>
          <w:szCs w:val="24"/>
          <w:lang w:val="en-US" w:eastAsia="zh-CN" w:bidi="ar-SA"/>
        </w:rPr>
        <w:t xml:space="preserve">N_one, </w:t>
      </w:r>
      <w:r>
        <w:rPr>
          <w:rFonts w:ascii="宋体" w:hAnsi="宋体" w:cs="Times New Roman"/>
          <w:color w:val="auto"/>
          <w:kern w:val="2"/>
          <w:sz w:val="24"/>
          <w:szCs w:val="24"/>
          <w:lang w:val="en-US" w:eastAsia="zh-CN" w:bidi="ar-SA"/>
        </w:rPr>
        <w:t xml:space="preserve">并计算它与新增边集 </w:t>
      </w:r>
      <w:r>
        <w:rPr>
          <w:rFonts w:eastAsia="宋体" w:cs="Times New Roman" w:eastAsiaTheme="minorEastAsia" w:ascii="宋体" w:hAnsi="宋体"/>
          <w:color w:val="auto"/>
          <w:kern w:val="2"/>
          <w:sz w:val="24"/>
          <w:szCs w:val="24"/>
          <w:lang w:val="en-US" w:eastAsia="zh-CN" w:bidi="ar-SA"/>
        </w:rPr>
        <w:t xml:space="preserve">added_Edge </w:t>
      </w:r>
      <w:r>
        <w:rPr>
          <w:rFonts w:ascii="宋体" w:hAnsi="宋体" w:cs="Times New Roman"/>
          <w:color w:val="auto"/>
          <w:kern w:val="2"/>
          <w:sz w:val="24"/>
          <w:szCs w:val="24"/>
          <w:lang w:val="en-US" w:eastAsia="zh-CN" w:bidi="ar-SA"/>
        </w:rPr>
        <w:t>长度的比值</w:t>
      </w:r>
      <w:r>
        <w:rPr>
          <w:rFonts w:eastAsia="宋体" w:cs="Times New Roman" w:eastAsiaTheme="minorEastAsia" w:ascii="宋体" w:hAnsi="宋体"/>
          <w:color w:val="auto"/>
          <w:kern w:val="2"/>
          <w:sz w:val="24"/>
          <w:szCs w:val="24"/>
          <w:lang w:val="en-US" w:eastAsia="zh-CN" w:bidi="ar-SA"/>
        </w:rPr>
        <w:t>:</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r_both = N_both / length(added_Edge)</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r_one = N_one / length(added_Edge)</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得到端点位于新增节点中的新加入边的比例</w:t>
      </w:r>
      <w:r>
        <w:rPr>
          <w:rFonts w:eastAsia="宋体" w:cs="Times New Roman" w:eastAsiaTheme="minorEastAsia" w:ascii="宋体" w:hAnsi="宋体"/>
          <w:color w:val="auto"/>
          <w:kern w:val="2"/>
          <w:sz w:val="24"/>
          <w:szCs w:val="24"/>
          <w:lang w:val="en-US" w:eastAsia="zh-CN" w:bidi="ar-SA"/>
        </w:rPr>
        <w:t>r</w:t>
      </w:r>
      <w:r>
        <w:rPr>
          <w:rFonts w:ascii="宋体" w:hAnsi="宋体" w:cs="Times New Roman"/>
          <w:color w:val="auto"/>
          <w:kern w:val="2"/>
          <w:sz w:val="24"/>
          <w:szCs w:val="24"/>
          <w:lang w:val="en-US" w:eastAsia="zh-CN" w:bidi="ar-SA"/>
        </w:rPr>
        <w:t>后，我们还需要计算随机状态下新边位于新加入点中的概率，也即计算基准值</w:t>
      </w:r>
      <w:r>
        <w:rPr>
          <w:rFonts w:eastAsia="宋体" w:cs="Times New Roman" w:eastAsiaTheme="minorEastAsia" w:ascii="宋体" w:hAnsi="宋体"/>
          <w:color w:val="auto"/>
          <w:kern w:val="2"/>
          <w:sz w:val="24"/>
          <w:szCs w:val="24"/>
          <w:lang w:val="en-US" w:eastAsia="zh-CN" w:bidi="ar-SA"/>
        </w:rPr>
        <w:t>(pivot)</w:t>
      </w:r>
      <w:r>
        <w:rPr>
          <w:rFonts w:ascii="宋体" w:hAnsi="宋体" w:cs="Times New Roman"/>
          <w:color w:val="auto"/>
          <w:kern w:val="2"/>
          <w:sz w:val="24"/>
          <w:szCs w:val="24"/>
          <w:lang w:val="en-US" w:eastAsia="zh-CN" w:bidi="ar-SA"/>
        </w:rPr>
        <w:t xml:space="preserve">。首先我们计算新加入点在总节点集中的比例 </w:t>
      </w:r>
      <w:r>
        <w:rPr>
          <w:rFonts w:eastAsia="宋体" w:cs="Times New Roman" w:eastAsiaTheme="minorEastAsia" w:ascii="宋体" w:hAnsi="宋体"/>
          <w:color w:val="auto"/>
          <w:kern w:val="2"/>
          <w:sz w:val="24"/>
          <w:szCs w:val="24"/>
          <w:lang w:val="en-US" w:eastAsia="zh-CN" w:bidi="ar-SA"/>
        </w:rPr>
        <w:t>r_new_node:</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r_new_node = length(added_Node) / length(Node_N)</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若要构造一条随机新边，那么其一端节点落于新增节点的概率应等于</w:t>
      </w:r>
      <w:r>
        <w:rPr>
          <w:rFonts w:eastAsia="宋体" w:cs="Times New Roman" w:eastAsiaTheme="minorEastAsia" w:ascii="宋体" w:hAnsi="宋体"/>
          <w:color w:val="auto"/>
          <w:kern w:val="2"/>
          <w:sz w:val="24"/>
          <w:szCs w:val="24"/>
          <w:lang w:val="en-US" w:eastAsia="zh-CN" w:bidi="ar-SA"/>
        </w:rPr>
        <w:t>r_new_node</w:t>
      </w:r>
      <w:r>
        <w:rPr>
          <w:rFonts w:ascii="宋体" w:hAnsi="宋体" w:cs="Times New Roman"/>
          <w:color w:val="auto"/>
          <w:kern w:val="2"/>
          <w:sz w:val="24"/>
          <w:szCs w:val="24"/>
          <w:lang w:val="en-US" w:eastAsia="zh-CN" w:bidi="ar-SA"/>
        </w:rPr>
        <w:t xml:space="preserve">。另一端节点也在新增节点内的概率相同。因此，对于两端点均在 </w:t>
      </w:r>
      <w:r>
        <w:rPr>
          <w:rFonts w:eastAsia="宋体" w:cs="Times New Roman" w:eastAsiaTheme="minorEastAsia" w:ascii="宋体" w:hAnsi="宋体"/>
          <w:color w:val="auto"/>
          <w:kern w:val="2"/>
          <w:sz w:val="24"/>
          <w:szCs w:val="24"/>
          <w:lang w:val="en-US" w:eastAsia="zh-CN" w:bidi="ar-SA"/>
        </w:rPr>
        <w:t xml:space="preserve">added_Node </w:t>
      </w:r>
      <w:r>
        <w:rPr>
          <w:rFonts w:ascii="宋体" w:hAnsi="宋体" w:cs="Times New Roman"/>
          <w:color w:val="auto"/>
          <w:kern w:val="2"/>
          <w:sz w:val="24"/>
          <w:szCs w:val="24"/>
          <w:lang w:val="en-US" w:eastAsia="zh-CN" w:bidi="ar-SA"/>
        </w:rPr>
        <w:t>中的基准值，即为</w:t>
      </w:r>
      <w:r>
        <w:rPr>
          <w:rFonts w:eastAsia="宋体" w:cs="Times New Roman" w:eastAsiaTheme="minorEastAsia" w:ascii="宋体" w:hAnsi="宋体"/>
          <w:color w:val="auto"/>
          <w:kern w:val="2"/>
          <w:sz w:val="24"/>
          <w:szCs w:val="24"/>
          <w:lang w:val="en-US" w:eastAsia="zh-CN" w:bidi="ar-SA"/>
        </w:rPr>
        <w:t>pivot_for_both = r_new_node^2</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 xml:space="preserve">而对于一端处在新增节点，另一端否的情况，可以类似推理算出为 </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pivot_for_one = 2*(r_new_node)*(1-r_new_node)</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以上四个公式即为判断新增边与新增点关联度的曲线函数。对于新减，计算方法与上完全相同，只是将新增集合替换为新减集合。</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注意上述过程过有一个非平凡的影响量，即基准时间</w:t>
      </w:r>
      <w:r>
        <w:rPr>
          <w:rFonts w:eastAsia="宋体" w:cs="Times New Roman" w:eastAsiaTheme="minorEastAsia" w:ascii="宋体" w:hAnsi="宋体"/>
          <w:color w:val="auto"/>
          <w:kern w:val="2"/>
          <w:sz w:val="24"/>
          <w:szCs w:val="24"/>
          <w:lang w:val="en-US" w:eastAsia="zh-CN" w:bidi="ar-SA"/>
        </w:rPr>
        <w:t>P</w:t>
      </w:r>
      <w:r>
        <w:rPr>
          <w:rFonts w:ascii="宋体" w:hAnsi="宋体" w:cs="Times New Roman"/>
          <w:color w:val="auto"/>
          <w:kern w:val="2"/>
          <w:sz w:val="24"/>
          <w:szCs w:val="24"/>
          <w:lang w:val="en-US" w:eastAsia="zh-CN" w:bidi="ar-SA"/>
        </w:rPr>
        <w:t>的选取。由于公式计算的是累计值，因此基准值应尽量取早。本实验出于绘图清晰度考虑，选择了</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年的观测区间，绘制了</w:t>
      </w:r>
      <w:r>
        <w:rPr>
          <w:rFonts w:eastAsia="宋体" w:cs="Times New Roman" w:eastAsiaTheme="minorEastAsia" w:ascii="宋体" w:hAnsi="宋体"/>
          <w:color w:val="auto"/>
          <w:kern w:val="2"/>
          <w:sz w:val="24"/>
          <w:szCs w:val="24"/>
          <w:lang w:val="en-US" w:eastAsia="zh-CN" w:bidi="ar-SA"/>
        </w:rPr>
        <w:t>2002-2022</w:t>
      </w:r>
      <w:r>
        <w:rPr>
          <w:rFonts w:ascii="宋体" w:hAnsi="宋体" w:cs="Times New Roman"/>
          <w:color w:val="auto"/>
          <w:kern w:val="2"/>
          <w:sz w:val="24"/>
          <w:szCs w:val="24"/>
          <w:lang w:val="en-US" w:eastAsia="zh-CN" w:bidi="ar-SA"/>
        </w:rPr>
        <w:t>和</w:t>
      </w:r>
      <w:r>
        <w:rPr>
          <w:rFonts w:eastAsia="宋体" w:cs="Times New Roman" w:eastAsiaTheme="minorEastAsia" w:ascii="宋体" w:hAnsi="宋体"/>
          <w:color w:val="auto"/>
          <w:kern w:val="2"/>
          <w:sz w:val="24"/>
          <w:szCs w:val="24"/>
          <w:lang w:val="en-US" w:eastAsia="zh-CN" w:bidi="ar-SA"/>
        </w:rPr>
        <w:t>2000-2020</w:t>
      </w:r>
      <w:r>
        <w:rPr>
          <w:rFonts w:ascii="宋体" w:hAnsi="宋体" w:cs="Times New Roman"/>
          <w:color w:val="auto"/>
          <w:kern w:val="2"/>
          <w:sz w:val="24"/>
          <w:szCs w:val="24"/>
          <w:lang w:val="en-US" w:eastAsia="zh-CN" w:bidi="ar-SA"/>
        </w:rPr>
        <w:t>的图，此处展示前者，但反映的规律一致。</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10</w:t>
      </w:r>
      <w:r>
        <w:rPr>
          <w:rFonts w:ascii="宋体" w:hAnsi="宋体" w:cs="Times New Roman"/>
          <w:color w:val="auto"/>
          <w:kern w:val="2"/>
          <w:sz w:val="24"/>
          <w:szCs w:val="24"/>
          <w:lang w:val="en-US" w:eastAsia="zh-CN" w:bidi="ar-SA"/>
        </w:rPr>
        <w:t>是新增边位于新增节点中比例变化曲线。时间基准为</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text](report/R/node_edge_fluc_relation/result/add_2002_2022.png)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先看两端端点均在新增点中的情况，即红色的</w:t>
      </w:r>
      <w:r>
        <w:rPr>
          <w:rFonts w:eastAsia="宋体" w:cs="Times New Roman" w:eastAsiaTheme="minorEastAsia" w:ascii="宋体" w:hAnsi="宋体"/>
          <w:color w:val="auto"/>
          <w:kern w:val="2"/>
          <w:sz w:val="24"/>
          <w:szCs w:val="24"/>
          <w:lang w:val="en-US" w:eastAsia="zh-CN" w:bidi="ar-SA"/>
        </w:rPr>
        <w:t>"ASR with both ends in added AS"</w:t>
      </w:r>
      <w:r>
        <w:rPr>
          <w:rFonts w:ascii="宋体" w:hAnsi="宋体" w:cs="Times New Roman"/>
          <w:color w:val="auto"/>
          <w:kern w:val="2"/>
          <w:sz w:val="24"/>
          <w:szCs w:val="24"/>
          <w:lang w:val="en-US" w:eastAsia="zh-CN" w:bidi="ar-SA"/>
        </w:rPr>
        <w:t>，基准曲线为蓝色。基准值曲线在初始时值非常小</w:t>
      </w:r>
      <w:r>
        <w:rPr>
          <w:rFonts w:eastAsia="宋体" w:cs="Times New Roman" w:eastAsiaTheme="minorEastAsia" w:ascii="宋体" w:hAnsi="宋体"/>
          <w:color w:val="auto"/>
          <w:kern w:val="2"/>
          <w:sz w:val="24"/>
          <w:szCs w:val="24"/>
          <w:lang w:val="en-US" w:eastAsia="zh-CN" w:bidi="ar-SA"/>
        </w:rPr>
        <w:t>(0.055)</w:t>
      </w:r>
      <w:r>
        <w:rPr>
          <w:rFonts w:ascii="宋体" w:hAnsi="宋体" w:cs="Times New Roman"/>
          <w:color w:val="auto"/>
          <w:kern w:val="2"/>
          <w:sz w:val="24"/>
          <w:szCs w:val="24"/>
          <w:lang w:val="en-US" w:eastAsia="zh-CN" w:bidi="ar-SA"/>
        </w:rPr>
        <w:t>，但至</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年已到达</w:t>
      </w:r>
      <w:r>
        <w:rPr>
          <w:rFonts w:eastAsia="宋体" w:cs="Times New Roman" w:eastAsiaTheme="minorEastAsia" w:ascii="宋体" w:hAnsi="宋体"/>
          <w:color w:val="auto"/>
          <w:kern w:val="2"/>
          <w:sz w:val="24"/>
          <w:szCs w:val="24"/>
          <w:lang w:val="en-US" w:eastAsia="zh-CN" w:bidi="ar-SA"/>
        </w:rPr>
        <w:t>0.788</w:t>
      </w:r>
      <w:r>
        <w:rPr>
          <w:rFonts w:ascii="宋体" w:hAnsi="宋体" w:cs="Times New Roman"/>
          <w:color w:val="auto"/>
          <w:kern w:val="2"/>
          <w:sz w:val="24"/>
          <w:szCs w:val="24"/>
          <w:lang w:val="en-US" w:eastAsia="zh-CN" w:bidi="ar-SA"/>
        </w:rPr>
        <w:t>，实际上反映了新增点占总节点比例的提升。在</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年时，节点总量仅有</w:t>
      </w:r>
      <w:r>
        <w:rPr>
          <w:rFonts w:eastAsia="宋体" w:cs="Times New Roman" w:eastAsiaTheme="minorEastAsia" w:ascii="宋体" w:hAnsi="宋体"/>
          <w:color w:val="auto"/>
          <w:kern w:val="2"/>
          <w:sz w:val="24"/>
          <w:szCs w:val="24"/>
          <w:lang w:val="en-US" w:eastAsia="zh-CN" w:bidi="ar-SA"/>
        </w:rPr>
        <w:t>32k,</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年时已有</w:t>
      </w:r>
      <w:r>
        <w:rPr>
          <w:rFonts w:eastAsia="宋体" w:cs="Times New Roman" w:eastAsiaTheme="minorEastAsia" w:ascii="宋体" w:hAnsi="宋体"/>
          <w:color w:val="auto"/>
          <w:kern w:val="2"/>
          <w:sz w:val="24"/>
          <w:szCs w:val="24"/>
          <w:lang w:val="en-US" w:eastAsia="zh-CN" w:bidi="ar-SA"/>
        </w:rPr>
        <w:t>566k</w:t>
      </w:r>
      <w:r>
        <w:rPr>
          <w:rFonts w:ascii="宋体" w:hAnsi="宋体" w:cs="Times New Roman"/>
          <w:color w:val="auto"/>
          <w:kern w:val="2"/>
          <w:sz w:val="24"/>
          <w:szCs w:val="24"/>
          <w:lang w:val="en-US" w:eastAsia="zh-CN" w:bidi="ar-SA"/>
        </w:rPr>
        <w:t>。因此到后期，</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年的旧节点仅占</w:t>
      </w:r>
      <w:r>
        <w:rPr>
          <w:rFonts w:eastAsia="宋体" w:cs="Times New Roman" w:eastAsiaTheme="minorEastAsia" w:ascii="宋体" w:hAnsi="宋体"/>
          <w:color w:val="auto"/>
          <w:kern w:val="2"/>
          <w:sz w:val="24"/>
          <w:szCs w:val="24"/>
          <w:lang w:val="en-US" w:eastAsia="zh-CN" w:bidi="ar-SA"/>
        </w:rPr>
        <w:t>5.6%</w:t>
      </w:r>
      <w:r>
        <w:rPr>
          <w:rFonts w:ascii="宋体" w:hAnsi="宋体" w:cs="Times New Roman"/>
          <w:color w:val="auto"/>
          <w:kern w:val="2"/>
          <w:sz w:val="24"/>
          <w:szCs w:val="24"/>
          <w:lang w:val="en-US" w:eastAsia="zh-CN" w:bidi="ar-SA"/>
        </w:rPr>
        <w:t>左右。而在</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年间，实际的两端端点均在新加点中的新边比例曲线始终大幅低于基准值。由于基准值是随机情况下的概率，因此这一差异表明新增边并不”愿意“将两端点均置于新增点中。那么，即使在新增边占绝大多数的</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年，有很大一部分新增边仍然在与原先那只占</w:t>
      </w:r>
      <w:r>
        <w:rPr>
          <w:rFonts w:eastAsia="宋体" w:cs="Times New Roman" w:eastAsiaTheme="minorEastAsia" w:ascii="宋体" w:hAnsi="宋体"/>
          <w:color w:val="auto"/>
          <w:kern w:val="2"/>
          <w:sz w:val="24"/>
          <w:szCs w:val="24"/>
          <w:lang w:val="en-US" w:eastAsia="zh-CN" w:bidi="ar-SA"/>
        </w:rPr>
        <w:t>5.6%</w:t>
      </w:r>
      <w:r>
        <w:rPr>
          <w:rFonts w:ascii="宋体" w:hAnsi="宋体" w:cs="Times New Roman"/>
          <w:color w:val="auto"/>
          <w:kern w:val="2"/>
          <w:sz w:val="24"/>
          <w:szCs w:val="24"/>
          <w:lang w:val="en-US" w:eastAsia="zh-CN" w:bidi="ar-SA"/>
        </w:rPr>
        <w:t>的老节点签订协议。</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我们再看仅有一端节点位于新增点中的情况，即绿色的</w:t>
      </w:r>
      <w:r>
        <w:rPr>
          <w:rFonts w:eastAsia="宋体" w:cs="Times New Roman" w:eastAsiaTheme="minorEastAsia" w:ascii="宋体" w:hAnsi="宋体"/>
          <w:color w:val="auto"/>
          <w:kern w:val="2"/>
          <w:sz w:val="24"/>
          <w:szCs w:val="24"/>
          <w:lang w:val="en-US" w:eastAsia="zh-CN" w:bidi="ar-SA"/>
        </w:rPr>
        <w:t>"ASR with one end in added AS"</w:t>
      </w:r>
      <w:r>
        <w:rPr>
          <w:rFonts w:ascii="宋体" w:hAnsi="宋体" w:cs="Times New Roman"/>
          <w:color w:val="auto"/>
          <w:kern w:val="2"/>
          <w:sz w:val="24"/>
          <w:szCs w:val="24"/>
          <w:lang w:val="en-US" w:eastAsia="zh-CN" w:bidi="ar-SA"/>
        </w:rPr>
        <w:t>，基准曲线为紫色。这两条线更有戏剧性：在</w:t>
      </w:r>
      <w:r>
        <w:rPr>
          <w:rFonts w:eastAsia="宋体" w:cs="Times New Roman" w:eastAsiaTheme="minorEastAsia" w:ascii="宋体" w:hAnsi="宋体"/>
          <w:color w:val="auto"/>
          <w:kern w:val="2"/>
          <w:sz w:val="24"/>
          <w:szCs w:val="24"/>
          <w:lang w:val="en-US" w:eastAsia="zh-CN" w:bidi="ar-SA"/>
        </w:rPr>
        <w:t>2007</w:t>
      </w:r>
      <w:r>
        <w:rPr>
          <w:rFonts w:ascii="宋体" w:hAnsi="宋体" w:cs="Times New Roman"/>
          <w:color w:val="auto"/>
          <w:kern w:val="2"/>
          <w:sz w:val="24"/>
          <w:szCs w:val="24"/>
          <w:lang w:val="en-US" w:eastAsia="zh-CN" w:bidi="ar-SA"/>
        </w:rPr>
        <w:t>年前，实际值低于基准值，而在</w:t>
      </w:r>
      <w:r>
        <w:rPr>
          <w:rFonts w:eastAsia="宋体" w:cs="Times New Roman" w:eastAsiaTheme="minorEastAsia" w:ascii="宋体" w:hAnsi="宋体"/>
          <w:color w:val="auto"/>
          <w:kern w:val="2"/>
          <w:sz w:val="24"/>
          <w:szCs w:val="24"/>
          <w:lang w:val="en-US" w:eastAsia="zh-CN" w:bidi="ar-SA"/>
        </w:rPr>
        <w:t>2007</w:t>
      </w:r>
      <w:r>
        <w:rPr>
          <w:rFonts w:ascii="宋体" w:hAnsi="宋体" w:cs="Times New Roman"/>
          <w:color w:val="auto"/>
          <w:kern w:val="2"/>
          <w:sz w:val="24"/>
          <w:szCs w:val="24"/>
          <w:lang w:val="en-US" w:eastAsia="zh-CN" w:bidi="ar-SA"/>
        </w:rPr>
        <w:t>年后，实际值高于基准值，且将差值渐渐拉大。实际值低于基准曲线，意味着在</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后的最初几年，多数新增边并不符合”一边在新增点内“的模型（或是说符合这一模型的比例偏小）。结合红色曲线，我们知道在这几年新增边也同样不符合”两边均在新增点内“的模型。那么在</w:t>
      </w:r>
      <w:r>
        <w:rPr>
          <w:rFonts w:eastAsia="宋体" w:cs="Times New Roman" w:eastAsiaTheme="minorEastAsia" w:ascii="宋体" w:hAnsi="宋体"/>
          <w:color w:val="auto"/>
          <w:kern w:val="2"/>
          <w:sz w:val="24"/>
          <w:szCs w:val="24"/>
          <w:lang w:val="en-US" w:eastAsia="zh-CN" w:bidi="ar-SA"/>
        </w:rPr>
        <w:t>2003</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2006</w:t>
      </w:r>
      <w:r>
        <w:rPr>
          <w:rFonts w:ascii="宋体" w:hAnsi="宋体" w:cs="Times New Roman"/>
          <w:color w:val="auto"/>
          <w:kern w:val="2"/>
          <w:sz w:val="24"/>
          <w:szCs w:val="24"/>
          <w:lang w:val="en-US" w:eastAsia="zh-CN" w:bidi="ar-SA"/>
        </w:rPr>
        <w:t>这几年，多数协议仍然在原先的旧节点间建立。而在</w:t>
      </w:r>
      <w:r>
        <w:rPr>
          <w:rFonts w:eastAsia="宋体" w:cs="Times New Roman" w:eastAsiaTheme="minorEastAsia" w:ascii="宋体" w:hAnsi="宋体"/>
          <w:color w:val="auto"/>
          <w:kern w:val="2"/>
          <w:sz w:val="24"/>
          <w:szCs w:val="24"/>
          <w:lang w:val="en-US" w:eastAsia="zh-CN" w:bidi="ar-SA"/>
        </w:rPr>
        <w:t>2007</w:t>
      </w:r>
      <w:r>
        <w:rPr>
          <w:rFonts w:ascii="宋体" w:hAnsi="宋体" w:cs="Times New Roman"/>
          <w:color w:val="auto"/>
          <w:kern w:val="2"/>
          <w:sz w:val="24"/>
          <w:szCs w:val="24"/>
          <w:lang w:val="en-US" w:eastAsia="zh-CN" w:bidi="ar-SA"/>
        </w:rPr>
        <w:t>年后，实际曲线逐渐高于基准值，说明符合这一模型的新边比例逐渐升高，近乎是基准值的</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倍。这表明在后面几年中，新增节点与原有节点建立协议的倾向性是很高的。这也帮助解释了前述两端点均于新增点中边比例偏低的现象。</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此外，图中在</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年，两条实际数值线产生了波动。这是由于</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年新增节点比例（</w:t>
      </w:r>
      <w:r>
        <w:rPr>
          <w:rFonts w:eastAsia="宋体" w:cs="Times New Roman" w:eastAsiaTheme="minorEastAsia" w:ascii="宋体" w:hAnsi="宋体"/>
          <w:color w:val="auto"/>
          <w:kern w:val="2"/>
          <w:sz w:val="24"/>
          <w:szCs w:val="24"/>
          <w:lang w:val="en-US" w:eastAsia="zh-CN" w:bidi="ar-SA"/>
        </w:rPr>
        <w:t>r_new_node</w:t>
      </w:r>
      <w:r>
        <w:rPr>
          <w:rFonts w:ascii="宋体" w:hAnsi="宋体" w:cs="Times New Roman"/>
          <w:color w:val="auto"/>
          <w:kern w:val="2"/>
          <w:sz w:val="24"/>
          <w:szCs w:val="24"/>
          <w:lang w:val="en-US" w:eastAsia="zh-CN" w:bidi="ar-SA"/>
        </w:rPr>
        <w:t>）小于前面年份导致。图中红线的基准计算公式为</w:t>
      </w:r>
      <w:r>
        <w:rPr>
          <w:rFonts w:eastAsia="宋体" w:cs="Times New Roman" w:eastAsiaTheme="minorEastAsia" w:ascii="宋体" w:hAnsi="宋体"/>
          <w:color w:val="auto"/>
          <w:kern w:val="2"/>
          <w:sz w:val="24"/>
          <w:szCs w:val="24"/>
          <w:lang w:val="en-US" w:eastAsia="zh-CN" w:bidi="ar-SA"/>
        </w:rPr>
        <w:t>r_new_node^2</w:t>
      </w:r>
      <w:r>
        <w:rPr>
          <w:rFonts w:ascii="宋体" w:hAnsi="宋体" w:cs="Times New Roman"/>
          <w:color w:val="auto"/>
          <w:kern w:val="2"/>
          <w:sz w:val="24"/>
          <w:szCs w:val="24"/>
          <w:lang w:val="en-US" w:eastAsia="zh-CN" w:bidi="ar-SA"/>
        </w:rPr>
        <w:t>，与</w:t>
      </w:r>
      <w:r>
        <w:rPr>
          <w:rFonts w:eastAsia="宋体" w:cs="Times New Roman" w:eastAsiaTheme="minorEastAsia" w:ascii="宋体" w:hAnsi="宋体"/>
          <w:color w:val="auto"/>
          <w:kern w:val="2"/>
          <w:sz w:val="24"/>
          <w:szCs w:val="24"/>
          <w:lang w:val="en-US" w:eastAsia="zh-CN" w:bidi="ar-SA"/>
        </w:rPr>
        <w:t>r_new_node</w:t>
      </w:r>
      <w:r>
        <w:rPr>
          <w:rFonts w:ascii="宋体" w:hAnsi="宋体" w:cs="Times New Roman"/>
          <w:color w:val="auto"/>
          <w:kern w:val="2"/>
          <w:sz w:val="24"/>
          <w:szCs w:val="24"/>
          <w:lang w:val="en-US" w:eastAsia="zh-CN" w:bidi="ar-SA"/>
        </w:rPr>
        <w:t>正向关，因此</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年突然降低</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而绿线的基准计算公式为</w:t>
      </w:r>
      <w:r>
        <w:rPr>
          <w:rFonts w:eastAsia="宋体" w:cs="Times New Roman" w:eastAsiaTheme="minorEastAsia" w:ascii="宋体" w:hAnsi="宋体"/>
          <w:color w:val="auto"/>
          <w:kern w:val="2"/>
          <w:sz w:val="24"/>
          <w:szCs w:val="24"/>
          <w:lang w:val="en-US" w:eastAsia="zh-CN" w:bidi="ar-SA"/>
        </w:rPr>
        <w:t>2*(r_new_node)*(1-r_new_node)</w:t>
      </w:r>
      <w:r>
        <w:rPr>
          <w:rFonts w:ascii="宋体" w:hAnsi="宋体" w:cs="Times New Roman"/>
          <w:color w:val="auto"/>
          <w:kern w:val="2"/>
          <w:sz w:val="24"/>
          <w:szCs w:val="24"/>
          <w:lang w:val="en-US" w:eastAsia="zh-CN" w:bidi="ar-SA"/>
        </w:rPr>
        <w:t>，当</w:t>
      </w:r>
      <w:r>
        <w:rPr>
          <w:rFonts w:eastAsia="宋体" w:cs="Times New Roman" w:eastAsiaTheme="minorEastAsia" w:ascii="宋体" w:hAnsi="宋体"/>
          <w:color w:val="auto"/>
          <w:kern w:val="2"/>
          <w:sz w:val="24"/>
          <w:szCs w:val="24"/>
          <w:lang w:val="en-US" w:eastAsia="zh-CN" w:bidi="ar-SA"/>
        </w:rPr>
        <w:t>r_new_node</w:t>
      </w:r>
      <w:r>
        <w:rPr>
          <w:rFonts w:ascii="宋体" w:hAnsi="宋体" w:cs="Times New Roman"/>
          <w:color w:val="auto"/>
          <w:kern w:val="2"/>
          <w:sz w:val="24"/>
          <w:szCs w:val="24"/>
          <w:lang w:val="en-US" w:eastAsia="zh-CN" w:bidi="ar-SA"/>
        </w:rPr>
        <w:t>等于</w:t>
      </w:r>
      <w:r>
        <w:rPr>
          <w:rFonts w:eastAsia="宋体" w:cs="Times New Roman" w:eastAsiaTheme="minorEastAsia" w:ascii="宋体" w:hAnsi="宋体"/>
          <w:color w:val="auto"/>
          <w:kern w:val="2"/>
          <w:sz w:val="24"/>
          <w:szCs w:val="24"/>
          <w:lang w:val="en-US" w:eastAsia="zh-CN" w:bidi="ar-SA"/>
        </w:rPr>
        <w:t>0.5</w:t>
      </w:r>
      <w:r>
        <w:rPr>
          <w:rFonts w:ascii="宋体" w:hAnsi="宋体" w:cs="Times New Roman"/>
          <w:color w:val="auto"/>
          <w:kern w:val="2"/>
          <w:sz w:val="24"/>
          <w:szCs w:val="24"/>
          <w:lang w:val="en-US" w:eastAsia="zh-CN" w:bidi="ar-SA"/>
        </w:rPr>
        <w:t>时取到最大值，</w:t>
      </w:r>
      <w:r>
        <w:rPr>
          <w:rFonts w:eastAsia="宋体" w:cs="Times New Roman" w:eastAsiaTheme="minorEastAsia" w:ascii="宋体" w:hAnsi="宋体"/>
          <w:color w:val="auto"/>
          <w:kern w:val="2"/>
          <w:sz w:val="24"/>
          <w:szCs w:val="24"/>
          <w:lang w:val="en-US" w:eastAsia="zh-CN" w:bidi="ar-SA"/>
        </w:rPr>
        <w:t>r_new_node</w:t>
      </w:r>
      <w:r>
        <w:rPr>
          <w:rFonts w:ascii="宋体" w:hAnsi="宋体" w:cs="Times New Roman"/>
          <w:color w:val="auto"/>
          <w:kern w:val="2"/>
          <w:sz w:val="24"/>
          <w:szCs w:val="24"/>
          <w:lang w:val="en-US" w:eastAsia="zh-CN" w:bidi="ar-SA"/>
        </w:rPr>
        <w:t>大于</w:t>
      </w:r>
      <w:r>
        <w:rPr>
          <w:rFonts w:eastAsia="宋体" w:cs="Times New Roman" w:eastAsiaTheme="minorEastAsia" w:ascii="宋体" w:hAnsi="宋体"/>
          <w:color w:val="auto"/>
          <w:kern w:val="2"/>
          <w:sz w:val="24"/>
          <w:szCs w:val="24"/>
          <w:lang w:val="en-US" w:eastAsia="zh-CN" w:bidi="ar-SA"/>
        </w:rPr>
        <w:t>0.5</w:t>
      </w:r>
      <w:r>
        <w:rPr>
          <w:rFonts w:ascii="宋体" w:hAnsi="宋体" w:cs="Times New Roman"/>
          <w:color w:val="auto"/>
          <w:kern w:val="2"/>
          <w:sz w:val="24"/>
          <w:szCs w:val="24"/>
          <w:lang w:val="en-US" w:eastAsia="zh-CN" w:bidi="ar-SA"/>
        </w:rPr>
        <w:t>后单调递减。图中绿线的峰值显然已过，且</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年时新增节点所占比例已大于</w:t>
      </w:r>
      <w:r>
        <w:rPr>
          <w:rFonts w:eastAsia="宋体" w:cs="Times New Roman" w:eastAsiaTheme="minorEastAsia" w:ascii="宋体" w:hAnsi="宋体"/>
          <w:color w:val="auto"/>
          <w:kern w:val="2"/>
          <w:sz w:val="24"/>
          <w:szCs w:val="24"/>
          <w:lang w:val="en-US" w:eastAsia="zh-CN" w:bidi="ar-SA"/>
        </w:rPr>
        <w:t>0.5,</w:t>
      </w:r>
      <w:r>
        <w:rPr>
          <w:rFonts w:ascii="宋体" w:hAnsi="宋体" w:cs="Times New Roman"/>
          <w:color w:val="auto"/>
          <w:kern w:val="2"/>
          <w:sz w:val="24"/>
          <w:szCs w:val="24"/>
          <w:lang w:val="en-US" w:eastAsia="zh-CN" w:bidi="ar-SA"/>
        </w:rPr>
        <w:t>故</w:t>
      </w:r>
      <w:r>
        <w:rPr>
          <w:rFonts w:eastAsia="宋体" w:cs="Times New Roman" w:eastAsiaTheme="minorEastAsia" w:ascii="宋体" w:hAnsi="宋体"/>
          <w:color w:val="auto"/>
          <w:kern w:val="2"/>
          <w:sz w:val="24"/>
          <w:szCs w:val="24"/>
          <w:lang w:val="en-US" w:eastAsia="zh-CN" w:bidi="ar-SA"/>
        </w:rPr>
        <w:t>r_new_node</w:t>
      </w:r>
      <w:r>
        <w:rPr>
          <w:rFonts w:ascii="宋体" w:hAnsi="宋体" w:cs="Times New Roman"/>
          <w:color w:val="auto"/>
          <w:kern w:val="2"/>
          <w:sz w:val="24"/>
          <w:szCs w:val="24"/>
          <w:lang w:val="en-US" w:eastAsia="zh-CN" w:bidi="ar-SA"/>
        </w:rPr>
        <w:t>的突然降低使得绿线在</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年短暂升高。</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上述分析说明两件事情：一，老节点的影响力大而深远。即便经过了</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年的老节点只占</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的情况下，仍有许多新的协议倾向于和这部分节点签订。二，新加入节点从出现到发挥影响力，需要几年时间。从</w:t>
      </w:r>
      <w:r>
        <w:rPr>
          <w:rFonts w:eastAsia="宋体" w:cs="Times New Roman" w:eastAsiaTheme="minorEastAsia" w:ascii="宋体" w:hAnsi="宋体"/>
          <w:color w:val="auto"/>
          <w:kern w:val="2"/>
          <w:sz w:val="24"/>
          <w:szCs w:val="24"/>
          <w:lang w:val="en-US" w:eastAsia="zh-CN" w:bidi="ar-SA"/>
        </w:rPr>
        <w:t>2003</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2006</w:t>
      </w:r>
      <w:r>
        <w:rPr>
          <w:rFonts w:ascii="宋体" w:hAnsi="宋体" w:cs="Times New Roman"/>
          <w:color w:val="auto"/>
          <w:kern w:val="2"/>
          <w:sz w:val="24"/>
          <w:szCs w:val="24"/>
          <w:lang w:val="en-US" w:eastAsia="zh-CN" w:bidi="ar-SA"/>
        </w:rPr>
        <w:t>这几年的情况来看，虽然新增节点所占比例不低，协议仍主要在原先节点间建立。事实上，参照</w:t>
      </w:r>
      <w:r>
        <w:rPr>
          <w:rFonts w:eastAsia="宋体" w:cs="Times New Roman" w:eastAsiaTheme="minorEastAsia" w:ascii="宋体" w:hAnsi="宋体"/>
          <w:color w:val="auto"/>
          <w:kern w:val="2"/>
          <w:sz w:val="24"/>
          <w:szCs w:val="24"/>
          <w:lang w:val="en-US" w:eastAsia="zh-CN" w:bidi="ar-SA"/>
        </w:rPr>
        <w:t>5.3.3</w:t>
      </w:r>
      <w:r>
        <w:rPr>
          <w:rFonts w:ascii="宋体" w:hAnsi="宋体" w:cs="Times New Roman"/>
          <w:color w:val="auto"/>
          <w:kern w:val="2"/>
          <w:sz w:val="24"/>
          <w:szCs w:val="24"/>
          <w:lang w:val="en-US" w:eastAsia="zh-CN" w:bidi="ar-SA"/>
        </w:rPr>
        <w:t>中的度数分布，新节点</w:t>
      </w:r>
      <w:r>
        <w:rPr>
          <w:rFonts w:eastAsia="宋体" w:cs="Times New Roman" w:eastAsiaTheme="minorEastAsia" w:ascii="宋体" w:hAnsi="宋体"/>
          <w:color w:val="auto"/>
          <w:kern w:val="2"/>
          <w:sz w:val="24"/>
          <w:szCs w:val="24"/>
          <w:lang w:val="en-US" w:eastAsia="zh-CN" w:bidi="ar-SA"/>
        </w:rPr>
        <w:t>50%</w:t>
      </w:r>
      <w:r>
        <w:rPr>
          <w:rFonts w:ascii="宋体" w:hAnsi="宋体" w:cs="Times New Roman"/>
          <w:color w:val="auto"/>
          <w:kern w:val="2"/>
          <w:sz w:val="24"/>
          <w:szCs w:val="24"/>
          <w:lang w:val="en-US" w:eastAsia="zh-CN" w:bidi="ar-SA"/>
        </w:rPr>
        <w:t>以上均为度小于</w:t>
      </w:r>
      <w:r>
        <w:rPr>
          <w:rFonts w:eastAsia="宋体" w:cs="Times New Roman" w:eastAsiaTheme="minorEastAsia" w:ascii="宋体" w:hAnsi="宋体"/>
          <w:color w:val="auto"/>
          <w:kern w:val="2"/>
          <w:sz w:val="24"/>
          <w:szCs w:val="24"/>
          <w:lang w:val="en-US" w:eastAsia="zh-CN" w:bidi="ar-SA"/>
        </w:rPr>
        <w:t>3</w:t>
      </w:r>
      <w:r>
        <w:rPr>
          <w:rFonts w:ascii="宋体" w:hAnsi="宋体" w:cs="Times New Roman"/>
          <w:color w:val="auto"/>
          <w:kern w:val="2"/>
          <w:sz w:val="24"/>
          <w:szCs w:val="24"/>
          <w:lang w:val="en-US" w:eastAsia="zh-CN" w:bidi="ar-SA"/>
        </w:rPr>
        <w:t>的边缘节点。这类节点可能会与中心的强连通团（</w:t>
      </w:r>
      <w:r>
        <w:rPr>
          <w:rFonts w:eastAsia="宋体" w:cs="Times New Roman" w:eastAsiaTheme="minorEastAsia" w:ascii="宋体" w:hAnsi="宋体"/>
          <w:color w:val="auto"/>
          <w:kern w:val="2"/>
          <w:sz w:val="24"/>
          <w:szCs w:val="24"/>
          <w:lang w:val="en-US" w:eastAsia="zh-CN" w:bidi="ar-SA"/>
        </w:rPr>
        <w:t>mesh</w:t>
      </w:r>
      <w:r>
        <w:rPr>
          <w:rFonts w:ascii="宋体" w:hAnsi="宋体" w:cs="Times New Roman"/>
          <w:color w:val="auto"/>
          <w:kern w:val="2"/>
          <w:sz w:val="24"/>
          <w:szCs w:val="24"/>
          <w:lang w:val="en-US" w:eastAsia="zh-CN" w:bidi="ar-SA"/>
        </w:rPr>
        <w:t>）建立关系，也可能维持边缘节点</w:t>
      </w:r>
      <w:r>
        <w:rPr>
          <w:rFonts w:eastAsia="宋体" w:cs="Times New Roman" w:eastAsiaTheme="minorEastAsia" w:ascii="宋体" w:hAnsi="宋体"/>
          <w:color w:val="auto"/>
          <w:kern w:val="2"/>
          <w:sz w:val="24"/>
          <w:szCs w:val="24"/>
          <w:lang w:val="en-US" w:eastAsia="zh-CN" w:bidi="ar-SA"/>
        </w:rPr>
        <w:t>(tree node)</w:t>
      </w:r>
      <w:r>
        <w:rPr>
          <w:rFonts w:ascii="宋体" w:hAnsi="宋体" w:cs="Times New Roman"/>
          <w:color w:val="auto"/>
          <w:kern w:val="2"/>
          <w:sz w:val="24"/>
          <w:szCs w:val="24"/>
          <w:lang w:val="en-US" w:eastAsia="zh-CN" w:bidi="ar-SA"/>
        </w:rPr>
        <w:t>的状态多年。这样来看，老节点持续的影响力也可以解释。</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接着我们再来看新减的情况。图</w:t>
      </w:r>
      <w:r>
        <w:rPr>
          <w:rFonts w:eastAsia="宋体" w:cs="Times New Roman" w:eastAsiaTheme="minorEastAsia" w:ascii="宋体" w:hAnsi="宋体"/>
          <w:color w:val="auto"/>
          <w:kern w:val="2"/>
          <w:sz w:val="24"/>
          <w:szCs w:val="24"/>
          <w:lang w:val="en-US" w:eastAsia="zh-CN" w:bidi="ar-SA"/>
        </w:rPr>
        <w:t>11</w:t>
      </w:r>
      <w:r>
        <w:rPr>
          <w:rFonts w:ascii="宋体" w:hAnsi="宋体" w:cs="Times New Roman"/>
          <w:color w:val="auto"/>
          <w:kern w:val="2"/>
          <w:sz w:val="24"/>
          <w:szCs w:val="24"/>
          <w:lang w:val="en-US" w:eastAsia="zh-CN" w:bidi="ar-SA"/>
        </w:rPr>
        <w:t>绘制的是新减边与新减节点的关联曲线。时间基准也为</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text](report/R/node_edge_fluc_relation/result/del_2002_2022.png)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与新增图非常不同的是，新减节点的实际比例曲线与基准曲线相差不大（最大差值为</w:t>
      </w:r>
      <w:r>
        <w:rPr>
          <w:rFonts w:eastAsia="宋体" w:cs="Times New Roman" w:eastAsiaTheme="minorEastAsia" w:ascii="宋体" w:hAnsi="宋体"/>
          <w:color w:val="auto"/>
          <w:kern w:val="2"/>
          <w:sz w:val="24"/>
          <w:szCs w:val="24"/>
          <w:lang w:val="en-US" w:eastAsia="zh-CN" w:bidi="ar-SA"/>
        </w:rPr>
        <w:t>0.64</w:t>
      </w:r>
      <w:r>
        <w:rPr>
          <w:rFonts w:ascii="宋体" w:hAnsi="宋体" w:cs="Times New Roman"/>
          <w:color w:val="auto"/>
          <w:kern w:val="2"/>
          <w:sz w:val="24"/>
          <w:szCs w:val="24"/>
          <w:lang w:val="en-US" w:eastAsia="zh-CN" w:bidi="ar-SA"/>
        </w:rPr>
        <w:t>），几乎相合。</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虽然相差不大，但两端均处于新减节点的边比例，即红色的</w:t>
      </w:r>
      <w:r>
        <w:rPr>
          <w:rFonts w:eastAsia="宋体" w:cs="Times New Roman" w:eastAsiaTheme="minorEastAsia" w:ascii="宋体" w:hAnsi="宋体"/>
          <w:color w:val="auto"/>
          <w:kern w:val="2"/>
          <w:sz w:val="24"/>
          <w:szCs w:val="24"/>
          <w:lang w:val="en-US" w:eastAsia="zh-CN" w:bidi="ar-SA"/>
        </w:rPr>
        <w:t>"ASR with both ends in deleted AS"</w:t>
      </w:r>
      <w:r>
        <w:rPr>
          <w:rFonts w:ascii="宋体" w:hAnsi="宋体" w:cs="Times New Roman"/>
          <w:color w:val="auto"/>
          <w:kern w:val="2"/>
          <w:sz w:val="24"/>
          <w:szCs w:val="24"/>
          <w:lang w:val="en-US" w:eastAsia="zh-CN" w:bidi="ar-SA"/>
        </w:rPr>
        <w:t>，始终低于蓝色的基准线，且在</w:t>
      </w:r>
      <w:r>
        <w:rPr>
          <w:rFonts w:eastAsia="宋体" w:cs="Times New Roman" w:eastAsiaTheme="minorEastAsia" w:ascii="宋体" w:hAnsi="宋体"/>
          <w:color w:val="auto"/>
          <w:kern w:val="2"/>
          <w:sz w:val="24"/>
          <w:szCs w:val="24"/>
          <w:lang w:val="en-US" w:eastAsia="zh-CN" w:bidi="ar-SA"/>
        </w:rPr>
        <w:t>2013</w:t>
      </w:r>
      <w:r>
        <w:rPr>
          <w:rFonts w:ascii="宋体" w:hAnsi="宋体" w:cs="Times New Roman"/>
          <w:color w:val="auto"/>
          <w:kern w:val="2"/>
          <w:sz w:val="24"/>
          <w:szCs w:val="24"/>
          <w:lang w:val="en-US" w:eastAsia="zh-CN" w:bidi="ar-SA"/>
        </w:rPr>
        <w:t>年后有差距拉大的趋势。这说明删减的协议，随着时间推移，越来越多的出自原有节点。仅一端处于新减节点的边比例，即绿色的</w:t>
      </w:r>
      <w:r>
        <w:rPr>
          <w:rFonts w:eastAsia="宋体" w:cs="Times New Roman" w:eastAsiaTheme="minorEastAsia" w:ascii="宋体" w:hAnsi="宋体"/>
          <w:color w:val="auto"/>
          <w:kern w:val="2"/>
          <w:sz w:val="24"/>
          <w:szCs w:val="24"/>
          <w:lang w:val="en-US" w:eastAsia="zh-CN" w:bidi="ar-SA"/>
        </w:rPr>
        <w:t>"ASR with one end in deleted AS"</w:t>
      </w:r>
      <w:r>
        <w:rPr>
          <w:rFonts w:ascii="宋体" w:hAnsi="宋体" w:cs="Times New Roman"/>
          <w:color w:val="auto"/>
          <w:kern w:val="2"/>
          <w:sz w:val="24"/>
          <w:szCs w:val="24"/>
          <w:lang w:val="en-US" w:eastAsia="zh-CN" w:bidi="ar-SA"/>
        </w:rPr>
        <w:t>，先略高于紫色的基准值（</w:t>
      </w:r>
      <w:r>
        <w:rPr>
          <w:rFonts w:eastAsia="宋体" w:cs="Times New Roman" w:eastAsiaTheme="minorEastAsia" w:ascii="宋体" w:hAnsi="宋体"/>
          <w:color w:val="auto"/>
          <w:kern w:val="2"/>
          <w:sz w:val="24"/>
          <w:szCs w:val="24"/>
          <w:lang w:val="en-US" w:eastAsia="zh-CN" w:bidi="ar-SA"/>
        </w:rPr>
        <w:t>2003-2013</w:t>
      </w:r>
      <w:r>
        <w:rPr>
          <w:rFonts w:ascii="宋体" w:hAnsi="宋体" w:cs="Times New Roman"/>
          <w:color w:val="auto"/>
          <w:kern w:val="2"/>
          <w:sz w:val="24"/>
          <w:szCs w:val="24"/>
          <w:lang w:val="en-US" w:eastAsia="zh-CN" w:bidi="ar-SA"/>
        </w:rPr>
        <w:t>），后低于基准值，且差距逐渐扩大。这说明在</w:t>
      </w:r>
      <w:r>
        <w:rPr>
          <w:rFonts w:eastAsia="宋体" w:cs="Times New Roman" w:eastAsiaTheme="minorEastAsia" w:ascii="宋体" w:hAnsi="宋体"/>
          <w:color w:val="auto"/>
          <w:kern w:val="2"/>
          <w:sz w:val="24"/>
          <w:szCs w:val="24"/>
          <w:lang w:val="en-US" w:eastAsia="zh-CN" w:bidi="ar-SA"/>
        </w:rPr>
        <w:t>2003</w:t>
      </w:r>
      <w:r>
        <w:rPr>
          <w:rFonts w:ascii="宋体" w:hAnsi="宋体" w:cs="Times New Roman"/>
          <w:color w:val="auto"/>
          <w:kern w:val="2"/>
          <w:sz w:val="24"/>
          <w:szCs w:val="24"/>
          <w:lang w:val="en-US" w:eastAsia="zh-CN" w:bidi="ar-SA"/>
        </w:rPr>
        <w:t>年后的开始几年，较多的删减协议为留存节点和新减节点间签订。而至后期，删减协议则倾向于来自保留下来的老节点间（</w:t>
      </w:r>
      <w:r>
        <w:rPr>
          <w:rFonts w:eastAsia="宋体" w:cs="Times New Roman" w:eastAsiaTheme="minorEastAsia" w:ascii="宋体" w:hAnsi="宋体"/>
          <w:color w:val="auto"/>
          <w:kern w:val="2"/>
          <w:sz w:val="24"/>
          <w:szCs w:val="24"/>
          <w:lang w:val="en-US" w:eastAsia="zh-CN" w:bidi="ar-SA"/>
        </w:rPr>
        <w:t>2013</w:t>
      </w:r>
      <w:r>
        <w:rPr>
          <w:rFonts w:ascii="宋体" w:hAnsi="宋体" w:cs="Times New Roman"/>
          <w:color w:val="auto"/>
          <w:kern w:val="2"/>
          <w:sz w:val="24"/>
          <w:szCs w:val="24"/>
          <w:lang w:val="en-US" w:eastAsia="zh-CN" w:bidi="ar-SA"/>
        </w:rPr>
        <w:t>年后，红绿两者模式的实际比例均低于基准，因此占更多比重的边只能是剩下那种）。</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通过上述分析可知，总得来说，新减边与新减节点的关联性并不强，但后期删除的协议更倾向于来自留存的节点。</w:t>
      </w:r>
    </w:p>
    <w:p>
      <w:pPr>
        <w:pStyle w:val="Normal"/>
        <w:rPr>
          <w:rFonts w:ascii="宋体" w:hAnsi="宋体" w:eastAsia="宋体" w:cs="Times New Roman" w:eastAsiaTheme="minorEastAsia"/>
          <w:b/>
          <w:bCs/>
          <w:color w:val="auto"/>
          <w:kern w:val="2"/>
          <w:sz w:val="30"/>
          <w:szCs w:val="30"/>
          <w:lang w:val="en-US" w:eastAsia="zh-CN" w:bidi="ar-SA"/>
        </w:rPr>
      </w:pPr>
      <w:r>
        <w:rPr>
          <w:rFonts w:eastAsia="宋体" w:cs="Times New Roman" w:eastAsiaTheme="minorEastAsia" w:ascii="宋体" w:hAnsi="宋体"/>
          <w:b/>
          <w:bCs/>
          <w:color w:val="auto"/>
          <w:kern w:val="2"/>
          <w:sz w:val="30"/>
          <w:szCs w:val="30"/>
          <w:lang w:val="en-US" w:eastAsia="zh-CN" w:bidi="ar-SA"/>
        </w:rPr>
        <w:t>3.4.5</w:t>
        <w:tab/>
      </w:r>
      <w:r>
        <w:rPr>
          <w:rFonts w:ascii="宋体" w:hAnsi="宋体" w:cs="Times New Roman"/>
          <w:b/>
          <w:bCs/>
          <w:color w:val="auto"/>
          <w:kern w:val="2"/>
          <w:sz w:val="30"/>
          <w:szCs w:val="30"/>
          <w:lang w:val="en-US" w:eastAsia="zh-CN" w:bidi="ar-SA"/>
        </w:rPr>
        <w:t>增减节点（边）的连接性</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在这一节中，我们探究新增减的自治系统的连接属性。也即它们在网络中的影响力。</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对于节点（自治系统），我们计算了多项指标，包括</w:t>
      </w:r>
      <w:r>
        <w:rPr>
          <w:rFonts w:eastAsia="宋体" w:cs="Times New Roman" w:eastAsiaTheme="minorEastAsia" w:ascii="宋体" w:hAnsi="宋体"/>
          <w:color w:val="auto"/>
          <w:kern w:val="2"/>
          <w:sz w:val="24"/>
          <w:szCs w:val="24"/>
          <w:lang w:val="en-US" w:eastAsia="zh-CN" w:bidi="ar-SA"/>
        </w:rPr>
        <w:t>effective size,degree</w:t>
      </w:r>
      <w:r>
        <w:rPr>
          <w:rFonts w:ascii="宋体" w:hAnsi="宋体" w:cs="Times New Roman"/>
          <w:color w:val="auto"/>
          <w:kern w:val="2"/>
          <w:sz w:val="24"/>
          <w:szCs w:val="24"/>
          <w:lang w:val="en-US" w:eastAsia="zh-CN" w:bidi="ar-SA"/>
        </w:rPr>
        <w:t>等。得到的数据中，这些指标的代表性相差不大。为了简化表示，我们使用自治系统的协议数，也即边数（</w:t>
      </w:r>
      <w:r>
        <w:rPr>
          <w:rFonts w:eastAsia="宋体" w:cs="Times New Roman" w:eastAsiaTheme="minorEastAsia" w:ascii="宋体" w:hAnsi="宋体"/>
          <w:color w:val="auto"/>
          <w:kern w:val="2"/>
          <w:sz w:val="24"/>
          <w:szCs w:val="24"/>
          <w:lang w:val="en-US" w:eastAsia="zh-CN" w:bidi="ar-SA"/>
        </w:rPr>
        <w:t>degree</w:t>
      </w:r>
      <w:r>
        <w:rPr>
          <w:rFonts w:ascii="宋体" w:hAnsi="宋体" w:cs="Times New Roman"/>
          <w:color w:val="auto"/>
          <w:kern w:val="2"/>
          <w:sz w:val="24"/>
          <w:szCs w:val="24"/>
          <w:lang w:val="en-US" w:eastAsia="zh-CN" w:bidi="ar-SA"/>
        </w:rPr>
        <w:t>）来代表其连通性。</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下表表</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为</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2012</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年同期（一月）新增节点的度数分布。在三个年份中，均有超过半数的新增节点度数小于等于</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说明新增节点的主要来源是全新开发的自治系统此外，三年中新增的较大度数节点度数持续增大，</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年最大节点度数为</w:t>
      </w:r>
      <w:r>
        <w:rPr>
          <w:rFonts w:eastAsia="宋体" w:cs="Times New Roman" w:eastAsiaTheme="minorEastAsia" w:ascii="宋体" w:hAnsi="宋体"/>
          <w:color w:val="auto"/>
          <w:kern w:val="2"/>
          <w:sz w:val="24"/>
          <w:szCs w:val="24"/>
          <w:lang w:val="en-US" w:eastAsia="zh-CN" w:bidi="ar-SA"/>
        </w:rPr>
        <w:t>3743,</w:t>
      </w:r>
      <w:r>
        <w:rPr>
          <w:rFonts w:ascii="宋体" w:hAnsi="宋体" w:cs="Times New Roman"/>
          <w:color w:val="auto"/>
          <w:kern w:val="2"/>
          <w:sz w:val="24"/>
          <w:szCs w:val="24"/>
          <w:lang w:val="en-US" w:eastAsia="zh-CN" w:bidi="ar-SA"/>
        </w:rPr>
        <w:t>在当年所有节点中的度数排名为</w:t>
      </w:r>
      <w:r>
        <w:rPr>
          <w:rFonts w:eastAsia="宋体" w:cs="Times New Roman" w:eastAsiaTheme="minorEastAsia" w:ascii="宋体" w:hAnsi="宋体"/>
          <w:color w:val="auto"/>
          <w:kern w:val="2"/>
          <w:sz w:val="24"/>
          <w:szCs w:val="24"/>
          <w:lang w:val="en-US" w:eastAsia="zh-CN" w:bidi="ar-SA"/>
        </w:rPr>
        <w:t>29</w:t>
      </w:r>
      <w:r>
        <w:rPr>
          <w:rFonts w:ascii="宋体" w:hAnsi="宋体" w:cs="Times New Roman"/>
          <w:color w:val="auto"/>
          <w:kern w:val="2"/>
          <w:sz w:val="24"/>
          <w:szCs w:val="24"/>
          <w:lang w:val="en-US" w:eastAsia="zh-CN" w:bidi="ar-SA"/>
        </w:rPr>
        <w:t>。表明各年均稳定存在一些对于区间节点的维护。</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表</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为</w:t>
      </w:r>
      <w:r>
        <w:rPr>
          <w:rFonts w:eastAsia="宋体" w:cs="Times New Roman" w:eastAsiaTheme="minorEastAsia" w:ascii="宋体" w:hAnsi="宋体"/>
          <w:color w:val="auto"/>
          <w:kern w:val="2"/>
          <w:sz w:val="24"/>
          <w:szCs w:val="24"/>
          <w:lang w:val="en-US" w:eastAsia="zh-CN" w:bidi="ar-SA"/>
        </w:rPr>
        <w:t>2002</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2012</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年同期（一月）新减节点的度数分布。相较于新增节点，新减的高度数节点比例相对更小。</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年新减的最高度数节点为</w:t>
      </w:r>
      <w:r>
        <w:rPr>
          <w:rFonts w:eastAsia="宋体" w:cs="Times New Roman" w:eastAsiaTheme="minorEastAsia" w:ascii="宋体" w:hAnsi="宋体"/>
          <w:color w:val="auto"/>
          <w:kern w:val="2"/>
          <w:sz w:val="24"/>
          <w:szCs w:val="24"/>
          <w:lang w:val="en-US" w:eastAsia="zh-CN" w:bidi="ar-SA"/>
        </w:rPr>
        <w:t>1132</w:t>
      </w:r>
      <w:r>
        <w:rPr>
          <w:rFonts w:ascii="宋体" w:hAnsi="宋体" w:cs="Times New Roman"/>
          <w:color w:val="auto"/>
          <w:kern w:val="2"/>
          <w:sz w:val="24"/>
          <w:szCs w:val="24"/>
          <w:lang w:val="en-US" w:eastAsia="zh-CN" w:bidi="ar-SA"/>
        </w:rPr>
        <w:t>。说明运营商在进行节点删除操作时，对高度数节点更加谨慎。</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对于边（自治系统协议），可用于判定其影响力的指标包括边上的介数中心性（</w:t>
      </w:r>
      <w:r>
        <w:rPr>
          <w:rFonts w:eastAsia="宋体" w:cs="Times New Roman" w:eastAsiaTheme="minorEastAsia" w:ascii="宋体" w:hAnsi="宋体"/>
          <w:color w:val="auto"/>
          <w:kern w:val="2"/>
          <w:sz w:val="24"/>
          <w:szCs w:val="24"/>
          <w:lang w:val="en-US" w:eastAsia="zh-CN" w:bidi="ar-SA"/>
        </w:rPr>
        <w:t>betweeness_centrality</w:t>
      </w:r>
      <w:r>
        <w:rPr>
          <w:rFonts w:ascii="宋体" w:hAnsi="宋体" w:cs="Times New Roman"/>
          <w:color w:val="auto"/>
          <w:kern w:val="2"/>
          <w:sz w:val="24"/>
          <w:szCs w:val="24"/>
          <w:lang w:val="en-US" w:eastAsia="zh-CN" w:bidi="ar-SA"/>
        </w:rPr>
        <w:t>），可用于检查结构洞的效应值（</w:t>
      </w:r>
      <w:r>
        <w:rPr>
          <w:rFonts w:eastAsia="宋体" w:cs="Times New Roman" w:eastAsiaTheme="minorEastAsia" w:ascii="宋体" w:hAnsi="宋体"/>
          <w:color w:val="auto"/>
          <w:kern w:val="2"/>
          <w:sz w:val="24"/>
          <w:szCs w:val="24"/>
          <w:lang w:val="en-US" w:eastAsia="zh-CN" w:bidi="ar-SA"/>
        </w:rPr>
        <w:t>effective size</w:t>
      </w:r>
      <w:r>
        <w:rPr>
          <w:rFonts w:ascii="宋体" w:hAnsi="宋体" w:cs="Times New Roman"/>
          <w:color w:val="auto"/>
          <w:kern w:val="2"/>
          <w:sz w:val="24"/>
          <w:szCs w:val="24"/>
          <w:lang w:val="en-US" w:eastAsia="zh-CN" w:bidi="ar-SA"/>
        </w:rPr>
        <w:t>）等。我们本想结合结构洞理论，猜测新增边可能会与潜在的结构洞相联系（</w:t>
      </w:r>
      <w:r>
        <w:rPr>
          <w:rFonts w:eastAsia="宋体" w:cs="Times New Roman" w:eastAsiaTheme="minorEastAsia" w:ascii="宋体" w:hAnsi="宋体"/>
          <w:color w:val="auto"/>
          <w:kern w:val="2"/>
          <w:sz w:val="24"/>
          <w:szCs w:val="24"/>
          <w:lang w:val="en-US" w:eastAsia="zh-CN" w:bidi="ar-SA"/>
        </w:rPr>
        <w:t>structural hole spanner</w:t>
      </w:r>
      <w:r>
        <w:rPr>
          <w:rFonts w:ascii="宋体" w:hAnsi="宋体" w:cs="Times New Roman"/>
          <w:color w:val="auto"/>
          <w:kern w:val="2"/>
          <w:sz w:val="24"/>
          <w:szCs w:val="24"/>
          <w:lang w:val="en-US" w:eastAsia="zh-CN" w:bidi="ar-SA"/>
        </w:rPr>
        <w:t>）。</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结构洞（</w:t>
      </w:r>
      <w:r>
        <w:rPr>
          <w:rFonts w:eastAsia="宋体" w:cs="Times New Roman" w:eastAsiaTheme="minorEastAsia" w:ascii="宋体" w:hAnsi="宋体"/>
          <w:color w:val="auto"/>
          <w:kern w:val="2"/>
          <w:sz w:val="24"/>
          <w:szCs w:val="24"/>
          <w:lang w:val="en-US" w:eastAsia="zh-CN" w:bidi="ar-SA"/>
        </w:rPr>
        <w:t>Structural Hole</w:t>
      </w:r>
      <w:r>
        <w:rPr>
          <w:rFonts w:ascii="宋体" w:hAnsi="宋体" w:cs="Times New Roman"/>
          <w:color w:val="auto"/>
          <w:kern w:val="2"/>
          <w:sz w:val="24"/>
          <w:szCs w:val="24"/>
          <w:lang w:val="en-US" w:eastAsia="zh-CN" w:bidi="ar-SA"/>
        </w:rPr>
        <w:t>）指的是网络中连接两个或多个不同社群的节点或关键人物。在社交网络中，结构洞是指一个人同时具备着两个或多个不同社交群体的联系，是社交网络中的重要节点。这些节点连接着不同社群，有着更广泛的信息流动和资源获取的机会。在组织或企业内部，拥有结构洞的人员通常可以获得更多的资源和信息，并且更容易在组织层级中升职和获得更多的影响力。因此，结构洞的概念在社会网络分析和组织行为学等领域有着重要的意义。在图中，结构洞可以通过网络分析和社区检测等方法进行识别和分析，有助于了解网络中节点之间的联系和影响力，从而更好地理解网络的结构和功能。</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理论上说，对于一个以获取流量为目的的网络，结构洞，根据其定义，正是可以帮助运营商赚取更多利益的枢纽位置。但经过计算新边的结构洞指标，我们并未发现新边成为</w:t>
      </w:r>
      <w:r>
        <w:rPr>
          <w:rFonts w:eastAsia="宋体" w:cs="Times New Roman" w:eastAsiaTheme="minorEastAsia" w:ascii="宋体" w:hAnsi="宋体"/>
          <w:color w:val="auto"/>
          <w:kern w:val="2"/>
          <w:sz w:val="24"/>
          <w:szCs w:val="24"/>
          <w:lang w:val="en-US" w:eastAsia="zh-CN" w:bidi="ar-SA"/>
        </w:rPr>
        <w:t>structural hole spanner</w:t>
      </w:r>
      <w:r>
        <w:rPr>
          <w:rFonts w:ascii="宋体" w:hAnsi="宋体" w:cs="Times New Roman"/>
          <w:color w:val="auto"/>
          <w:kern w:val="2"/>
          <w:sz w:val="24"/>
          <w:szCs w:val="24"/>
          <w:lang w:val="en-US" w:eastAsia="zh-CN" w:bidi="ar-SA"/>
        </w:rPr>
        <w:t>的倾向。可能的解释有很许多。一是选取的指标不适合当前图。由于结构洞存在多种算法，比较精密的算法运算成本较高，因此本实验中转而选取了一种替代指标，即通过节点上的效应值和约束</w:t>
      </w:r>
      <w:r>
        <w:rPr>
          <w:rFonts w:eastAsia="宋体" w:cs="Times New Roman" w:eastAsiaTheme="minorEastAsia" w:ascii="宋体" w:hAnsi="宋体"/>
          <w:color w:val="auto"/>
          <w:kern w:val="2"/>
          <w:sz w:val="24"/>
          <w:szCs w:val="24"/>
          <w:lang w:val="en-US" w:eastAsia="zh-CN" w:bidi="ar-SA"/>
        </w:rPr>
        <w:t>(constraint)</w:t>
      </w:r>
      <w:r>
        <w:rPr>
          <w:rFonts w:ascii="宋体" w:hAnsi="宋体" w:cs="Times New Roman"/>
          <w:color w:val="auto"/>
          <w:kern w:val="2"/>
          <w:sz w:val="24"/>
          <w:szCs w:val="24"/>
          <w:lang w:val="en-US" w:eastAsia="zh-CN" w:bidi="ar-SA"/>
        </w:rPr>
        <w:t>来计算结构洞。但根据上述替代指标计算的结构洞，经过比对与直接根据度数大小排名得到的节点相似度极高。这说明替代算法并不十分理想，或者当前的自治系统网络连通性已非常高，因而结构洞的存在几乎等同于高度数节点。第二种解释是，运营商新建协议的重心不在于占取枢纽。我们从表</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已经看到，绝大多数新增点度数极小，位于网络边缘，属于树形结构，仅服务小区域用户。对于其管理的其他节点，碍于运营的成本，商业谈判约束，行情和周遭网络结构频繁变化等等，都决定了运营商会选择尽量优化已有节点，即使知晓一个可能结构洞的存在，也未必会冒险改变现有框架去实现它。</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虽然结构洞理论的探索并不成功，但结构洞算法所代表的，用网络结构中关键位置去定义边、点影响力的思路，仍是可取的。因此我们换了一种指标，使用自治系统协议（边）两端所属社群（</w:t>
      </w:r>
      <w:r>
        <w:rPr>
          <w:rFonts w:eastAsia="宋体" w:cs="Times New Roman" w:eastAsiaTheme="minorEastAsia" w:ascii="宋体" w:hAnsi="宋体"/>
          <w:color w:val="auto"/>
          <w:kern w:val="2"/>
          <w:sz w:val="24"/>
          <w:szCs w:val="24"/>
          <w:lang w:val="en-US" w:eastAsia="zh-CN" w:bidi="ar-SA"/>
        </w:rPr>
        <w:t>community</w:t>
      </w:r>
      <w:r>
        <w:rPr>
          <w:rFonts w:ascii="宋体" w:hAnsi="宋体" w:cs="Times New Roman"/>
          <w:color w:val="auto"/>
          <w:kern w:val="2"/>
          <w:sz w:val="24"/>
          <w:szCs w:val="24"/>
          <w:lang w:val="en-US" w:eastAsia="zh-CN" w:bidi="ar-SA"/>
        </w:rPr>
        <w:t>）的分布情况去衡量边的影响力。</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社群检测</w:t>
      </w:r>
      <w:r>
        <w:rPr>
          <w:rFonts w:eastAsia="宋体" w:cs="Times New Roman" w:eastAsiaTheme="minorEastAsia" w:ascii="宋体" w:hAnsi="宋体"/>
          <w:color w:val="auto"/>
          <w:kern w:val="2"/>
          <w:sz w:val="24"/>
          <w:szCs w:val="24"/>
          <w:lang w:val="en-US" w:eastAsia="zh-CN" w:bidi="ar-SA"/>
        </w:rPr>
        <w:t>(community detection)</w:t>
      </w:r>
      <w:r>
        <w:rPr>
          <w:rFonts w:ascii="宋体" w:hAnsi="宋体" w:cs="Times New Roman"/>
          <w:color w:val="auto"/>
          <w:kern w:val="2"/>
          <w:sz w:val="24"/>
          <w:szCs w:val="24"/>
          <w:lang w:val="en-US" w:eastAsia="zh-CN" w:bidi="ar-SA"/>
        </w:rPr>
        <w:t>是指在复杂网络中识别具有内在紧密联系的节点群体的过程。其算法方法包括模块度优化、谱聚类、标签传播等。通过对网络进行社区检测，可以帮助我们了解网络结构的特征和模式，揭示网络中节点之间的相互作用关系，发现潜在的子群体和社区结构，并为预测节点行为和网络演化提供基础。在本文中，子群体由自治系统构成。自治系统子社群的划分，标志着自治系统网络的聚合结构。这些自治系统子社群通常代表着在自治系统网络中，拥有类似连接模式、服务类型和流量传输模式等特征的自治系统的集合。</w:t>
      </w:r>
    </w:p>
    <w:p>
      <w:pPr>
        <w:pStyle w:val="Normal"/>
        <w:rPr/>
      </w:pPr>
      <w:r>
        <w:rPr>
          <w:rFonts w:ascii="宋体" w:hAnsi="宋体" w:cs="Times New Roman"/>
          <w:color w:val="auto"/>
          <w:kern w:val="2"/>
          <w:sz w:val="24"/>
          <w:szCs w:val="24"/>
          <w:lang w:val="en-US" w:eastAsia="zh-CN" w:bidi="ar-SA"/>
        </w:rPr>
        <w:t>我们使用</w:t>
      </w:r>
      <w:r>
        <w:rPr>
          <w:rFonts w:eastAsia="宋体" w:cs="Times New Roman" w:ascii="宋体" w:hAnsi="宋体" w:eastAsiaTheme="minorEastAsia"/>
          <w:color w:val="auto"/>
          <w:kern w:val="2"/>
          <w:sz w:val="24"/>
          <w:szCs w:val="24"/>
          <w:lang w:val="en-US" w:eastAsia="zh-CN" w:bidi="ar-SA"/>
        </w:rPr>
        <w:t>networkx</w:t>
      </w:r>
      <w:r>
        <w:rPr>
          <w:rFonts w:ascii="宋体" w:hAnsi="宋体" w:cs="Times New Roman"/>
          <w:color w:val="auto"/>
          <w:kern w:val="2"/>
          <w:sz w:val="24"/>
          <w:szCs w:val="24"/>
          <w:lang w:val="en-US" w:eastAsia="zh-CN" w:bidi="ar-SA"/>
        </w:rPr>
        <w:t>中提供的</w:t>
      </w:r>
      <w:r>
        <w:rPr>
          <w:rFonts w:eastAsia="宋体" w:cs="Times New Roman" w:ascii="宋体" w:hAnsi="宋体" w:eastAsiaTheme="minorEastAsia"/>
          <w:color w:val="auto"/>
          <w:kern w:val="2"/>
          <w:sz w:val="24"/>
          <w:szCs w:val="24"/>
          <w:lang w:val="en-US" w:eastAsia="zh-CN" w:bidi="ar-SA"/>
        </w:rPr>
        <w:t>community detection louvain</w:t>
      </w:r>
      <w:r>
        <w:rPr>
          <w:rFonts w:ascii="宋体" w:hAnsi="宋体" w:cs="Times New Roman"/>
          <w:color w:val="auto"/>
          <w:kern w:val="2"/>
          <w:sz w:val="24"/>
          <w:szCs w:val="24"/>
          <w:lang w:val="en-US" w:eastAsia="zh-CN" w:bidi="ar-SA"/>
        </w:rPr>
        <w:t>方法，对</w:t>
      </w:r>
      <w:r>
        <w:rPr>
          <w:rFonts w:eastAsia="宋体" w:cs="Times New Roman" w:ascii="宋体" w:hAnsi="宋体" w:eastAsiaTheme="minorEastAsia"/>
          <w:color w:val="auto"/>
          <w:kern w:val="2"/>
          <w:sz w:val="24"/>
          <w:szCs w:val="24"/>
          <w:lang w:val="en-US" w:eastAsia="zh-CN" w:bidi="ar-SA"/>
        </w:rPr>
        <w:t>2001</w:t>
      </w:r>
      <w:r>
        <w:rPr>
          <w:rFonts w:ascii="宋体" w:hAnsi="宋体" w:cs="Times New Roman"/>
          <w:color w:val="auto"/>
          <w:kern w:val="2"/>
          <w:sz w:val="24"/>
          <w:szCs w:val="24"/>
          <w:lang w:val="en-US" w:eastAsia="zh-CN" w:bidi="ar-SA"/>
        </w:rPr>
        <w:t>至</w:t>
      </w:r>
      <w:r>
        <w:rPr>
          <w:rFonts w:eastAsia="宋体" w:cs="Times New Roman" w:ascii="宋体" w:hAnsi="宋体" w:eastAsiaTheme="minorEastAsia"/>
          <w:color w:val="auto"/>
          <w:kern w:val="2"/>
          <w:sz w:val="24"/>
          <w:szCs w:val="24"/>
          <w:lang w:val="en-US" w:eastAsia="zh-CN" w:bidi="ar-SA"/>
        </w:rPr>
        <w:t>2023</w:t>
      </w:r>
      <w:r>
        <w:rPr>
          <w:rFonts w:ascii="宋体" w:hAnsi="宋体" w:cs="Times New Roman"/>
          <w:color w:val="auto"/>
          <w:kern w:val="2"/>
          <w:sz w:val="24"/>
          <w:szCs w:val="24"/>
          <w:lang w:val="en-US" w:eastAsia="zh-CN" w:bidi="ar-SA"/>
        </w:rPr>
        <w:t>年</w:t>
      </w:r>
      <w:r>
        <w:rPr>
          <w:rFonts w:eastAsia="宋体" w:cs="Times New Roman" w:ascii="宋体" w:hAnsi="宋体" w:eastAsiaTheme="minorEastAsia"/>
          <w:color w:val="auto"/>
          <w:kern w:val="2"/>
          <w:sz w:val="24"/>
          <w:szCs w:val="24"/>
          <w:lang w:val="en-US" w:eastAsia="zh-CN" w:bidi="ar-SA"/>
        </w:rPr>
        <w:t>1</w:t>
      </w:r>
      <w:r>
        <w:rPr>
          <w:rFonts w:ascii="宋体" w:hAnsi="宋体" w:cs="Times New Roman"/>
          <w:color w:val="auto"/>
          <w:kern w:val="2"/>
          <w:sz w:val="24"/>
          <w:szCs w:val="24"/>
          <w:lang w:val="en-US" w:eastAsia="zh-CN" w:bidi="ar-SA"/>
        </w:rPr>
        <w:t>月的自治系统数据均进行了社群检测。对于每份数据，运行该算法后得到一组自治系统编号集，每个集合即为一个社群。社群的大小分布不均，断层较大。以</w:t>
      </w:r>
      <w:r>
        <w:rPr>
          <w:rFonts w:eastAsia="宋体" w:cs="Times New Roman" w:ascii="宋体" w:hAnsi="宋体" w:eastAsiaTheme="minorEastAsia"/>
          <w:color w:val="auto"/>
          <w:kern w:val="2"/>
          <w:sz w:val="24"/>
          <w:szCs w:val="24"/>
          <w:lang w:val="en-US" w:eastAsia="zh-CN" w:bidi="ar-SA"/>
        </w:rPr>
        <w:t>2020</w:t>
      </w:r>
      <w:r>
        <w:rPr>
          <w:rFonts w:ascii="宋体" w:hAnsi="宋体" w:cs="Times New Roman"/>
          <w:color w:val="auto"/>
          <w:kern w:val="2"/>
          <w:sz w:val="24"/>
          <w:szCs w:val="24"/>
          <w:lang w:val="en-US" w:eastAsia="zh-CN" w:bidi="ar-SA"/>
        </w:rPr>
        <w:t>年的社群结果为例，共有</w:t>
      </w:r>
      <w:r>
        <w:rPr>
          <w:rFonts w:eastAsia="宋体" w:cs="Times New Roman" w:ascii="宋体" w:hAnsi="宋体" w:eastAsiaTheme="minorEastAsia"/>
          <w:color w:val="auto"/>
          <w:kern w:val="2"/>
          <w:sz w:val="24"/>
          <w:szCs w:val="24"/>
          <w:lang w:val="en-US" w:eastAsia="zh-CN" w:bidi="ar-SA"/>
        </w:rPr>
        <w:t>137</w:t>
      </w:r>
      <w:r>
        <w:rPr>
          <w:rFonts w:ascii="宋体" w:hAnsi="宋体" w:cs="Times New Roman"/>
          <w:color w:val="auto"/>
          <w:kern w:val="2"/>
          <w:sz w:val="24"/>
          <w:szCs w:val="24"/>
          <w:lang w:val="en-US" w:eastAsia="zh-CN" w:bidi="ar-SA"/>
        </w:rPr>
        <w:t>个社群，最小的社群含</w:t>
      </w:r>
      <w:r>
        <w:rPr>
          <w:rFonts w:eastAsia="宋体" w:cs="Times New Roman" w:ascii="宋体" w:hAnsi="宋体" w:eastAsiaTheme="minorEastAsia"/>
          <w:color w:val="auto"/>
          <w:kern w:val="2"/>
          <w:sz w:val="24"/>
          <w:szCs w:val="24"/>
          <w:lang w:val="en-US" w:eastAsia="zh-CN" w:bidi="ar-SA"/>
        </w:rPr>
        <w:t>2</w:t>
      </w:r>
      <w:r>
        <w:rPr>
          <w:rFonts w:ascii="宋体" w:hAnsi="宋体" w:cs="Times New Roman"/>
          <w:color w:val="auto"/>
          <w:kern w:val="2"/>
          <w:sz w:val="24"/>
          <w:szCs w:val="24"/>
          <w:lang w:val="en-US" w:eastAsia="zh-CN" w:bidi="ar-SA"/>
        </w:rPr>
        <w:t>个自治系统，最大的含</w:t>
      </w:r>
      <w:r>
        <w:rPr>
          <w:rFonts w:eastAsia="宋体" w:cs="Times New Roman" w:ascii="宋体" w:hAnsi="宋体" w:eastAsiaTheme="minorEastAsia"/>
          <w:color w:val="auto"/>
          <w:kern w:val="2"/>
          <w:sz w:val="24"/>
          <w:szCs w:val="24"/>
          <w:lang w:val="en-US" w:eastAsia="zh-CN" w:bidi="ar-SA"/>
        </w:rPr>
        <w:t>18011</w:t>
      </w:r>
      <w:r>
        <w:rPr>
          <w:rFonts w:ascii="宋体" w:hAnsi="宋体" w:cs="Times New Roman"/>
          <w:color w:val="auto"/>
          <w:kern w:val="2"/>
          <w:sz w:val="24"/>
          <w:szCs w:val="24"/>
          <w:lang w:val="en-US" w:eastAsia="zh-CN" w:bidi="ar-SA"/>
        </w:rPr>
        <w:t>个自治系统。</w:t>
      </w:r>
      <w:r>
        <w:rPr>
          <w:rFonts w:eastAsia="宋体" w:cs="Times New Roman" w:ascii="宋体" w:hAnsi="宋体" w:eastAsiaTheme="minorEastAsia"/>
          <w:color w:val="auto"/>
          <w:kern w:val="2"/>
          <w:sz w:val="24"/>
          <w:szCs w:val="24"/>
          <w:lang w:val="en-US" w:eastAsia="zh-CN" w:bidi="ar-SA"/>
        </w:rPr>
        <w:t>137</w:t>
      </w:r>
      <w:r>
        <w:rPr>
          <w:rFonts w:ascii="宋体" w:hAnsi="宋体" w:cs="Times New Roman"/>
          <w:color w:val="auto"/>
          <w:kern w:val="2"/>
          <w:sz w:val="24"/>
          <w:szCs w:val="24"/>
          <w:lang w:val="en-US" w:eastAsia="zh-CN" w:bidi="ar-SA"/>
        </w:rPr>
        <w:t>个社群中比例最高的社群为大小为</w:t>
      </w:r>
      <w:r>
        <w:rPr>
          <w:rFonts w:eastAsia="宋体" w:cs="Times New Roman" w:ascii="宋体" w:hAnsi="宋体" w:eastAsiaTheme="minorEastAsia"/>
          <w:color w:val="auto"/>
          <w:kern w:val="2"/>
          <w:sz w:val="24"/>
          <w:szCs w:val="24"/>
          <w:lang w:val="en-US" w:eastAsia="zh-CN" w:bidi="ar-SA"/>
        </w:rPr>
        <w:t>2</w:t>
      </w:r>
      <w:r>
        <w:rPr>
          <w:rFonts w:ascii="宋体" w:hAnsi="宋体" w:cs="Times New Roman"/>
          <w:color w:val="auto"/>
          <w:kern w:val="2"/>
          <w:sz w:val="24"/>
          <w:szCs w:val="24"/>
          <w:lang w:val="en-US" w:eastAsia="zh-CN" w:bidi="ar-SA"/>
        </w:rPr>
        <w:t>的社群，有</w:t>
      </w:r>
      <w:r>
        <w:rPr>
          <w:rFonts w:eastAsia="宋体" w:cs="Times New Roman" w:ascii="宋体" w:hAnsi="宋体" w:eastAsiaTheme="minorEastAsia"/>
          <w:color w:val="auto"/>
          <w:kern w:val="2"/>
          <w:sz w:val="24"/>
          <w:szCs w:val="24"/>
          <w:lang w:val="en-US" w:eastAsia="zh-CN" w:bidi="ar-SA"/>
        </w:rPr>
        <w:t>52</w:t>
      </w:r>
      <w:r>
        <w:rPr>
          <w:rFonts w:ascii="宋体" w:hAnsi="宋体" w:cs="Times New Roman"/>
          <w:color w:val="auto"/>
          <w:kern w:val="2"/>
          <w:sz w:val="24"/>
          <w:szCs w:val="24"/>
          <w:lang w:val="en-US" w:eastAsia="zh-CN" w:bidi="ar-SA"/>
        </w:rPr>
        <w:t>个。由于除大小小于</w:t>
      </w:r>
      <w:r>
        <w:rPr>
          <w:rFonts w:eastAsia="宋体" w:cs="Times New Roman" w:ascii="宋体" w:hAnsi="宋体" w:eastAsiaTheme="minorEastAsia"/>
          <w:color w:val="auto"/>
          <w:kern w:val="2"/>
          <w:sz w:val="24"/>
          <w:szCs w:val="24"/>
          <w:lang w:val="en-US" w:eastAsia="zh-CN" w:bidi="ar-SA"/>
        </w:rPr>
        <w:t>20</w:t>
      </w:r>
      <w:r>
        <w:rPr>
          <w:rFonts w:ascii="宋体" w:hAnsi="宋体" w:cs="Times New Roman"/>
          <w:color w:val="auto"/>
          <w:kern w:val="2"/>
          <w:sz w:val="24"/>
          <w:szCs w:val="24"/>
          <w:lang w:val="en-US" w:eastAsia="zh-CN" w:bidi="ar-SA"/>
        </w:rPr>
        <w:t>的小规模社群外，其余社群的大小都是独特的</w:t>
      </w:r>
      <w:r>
        <w:rPr>
          <w:rFonts w:eastAsia="宋体" w:cs="Times New Roman" w:ascii="宋体" w:hAnsi="宋体" w:eastAsiaTheme="minorEastAsia"/>
          <w:color w:val="auto"/>
          <w:kern w:val="2"/>
          <w:sz w:val="24"/>
          <w:szCs w:val="24"/>
          <w:lang w:val="en-US" w:eastAsia="zh-CN" w:bidi="ar-SA"/>
        </w:rPr>
        <w:t>(unique)</w:t>
      </w:r>
      <w:r>
        <w:rPr>
          <w:rFonts w:ascii="宋体" w:hAnsi="宋体" w:cs="Times New Roman"/>
          <w:color w:val="auto"/>
          <w:kern w:val="2"/>
          <w:sz w:val="24"/>
          <w:szCs w:val="24"/>
          <w:lang w:val="en-US" w:eastAsia="zh-CN" w:bidi="ar-SA"/>
        </w:rPr>
        <w:t>，因此我们通过社群大小给所有每个时间点网络中的社群排名。</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12</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13</w:t>
      </w:r>
      <w:r>
        <w:rPr>
          <w:rFonts w:ascii="宋体" w:hAnsi="宋体" w:cs="Times New Roman"/>
          <w:color w:val="auto"/>
          <w:kern w:val="2"/>
          <w:sz w:val="24"/>
          <w:szCs w:val="24"/>
          <w:lang w:val="en-US" w:eastAsia="zh-CN" w:bidi="ar-SA"/>
        </w:rPr>
        <w:t>分别为</w:t>
      </w:r>
      <w:r>
        <w:rPr>
          <w:rFonts w:eastAsia="宋体" w:cs="Times New Roman" w:eastAsiaTheme="minorEastAsia" w:ascii="宋体" w:hAnsi="宋体"/>
          <w:color w:val="auto"/>
          <w:kern w:val="2"/>
          <w:sz w:val="24"/>
          <w:szCs w:val="24"/>
          <w:lang w:val="en-US" w:eastAsia="zh-CN" w:bidi="ar-SA"/>
        </w:rPr>
        <w:t>2003</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年新增（减）边两端节点所属社群排名的</w:t>
      </w:r>
      <w:r>
        <w:rPr>
          <w:rFonts w:eastAsia="宋体" w:cs="Times New Roman" w:eastAsiaTheme="minorEastAsia" w:ascii="宋体" w:hAnsi="宋体"/>
          <w:color w:val="auto"/>
          <w:kern w:val="2"/>
          <w:sz w:val="24"/>
          <w:szCs w:val="24"/>
          <w:lang w:val="en-US" w:eastAsia="zh-CN" w:bidi="ar-SA"/>
        </w:rPr>
        <w:t>CDF</w:t>
      </w:r>
      <w:r>
        <w:rPr>
          <w:rFonts w:ascii="宋体" w:hAnsi="宋体" w:cs="Times New Roman"/>
          <w:color w:val="auto"/>
          <w:kern w:val="2"/>
          <w:sz w:val="24"/>
          <w:szCs w:val="24"/>
          <w:lang w:val="en-US" w:eastAsia="zh-CN" w:bidi="ar-SA"/>
        </w:rPr>
        <w:t>曲线。</w:t>
      </w:r>
      <w:r>
        <w:rPr>
          <w:rFonts w:eastAsia="宋体" w:cs="Times New Roman" w:eastAsiaTheme="minorEastAsia" w:ascii="宋体" w:hAnsi="宋体"/>
          <w:color w:val="auto"/>
          <w:kern w:val="2"/>
          <w:sz w:val="24"/>
          <w:szCs w:val="24"/>
          <w:lang w:val="en-US" w:eastAsia="zh-CN" w:bidi="ar-SA"/>
        </w:rPr>
        <w:t>"Added"</w:t>
      </w:r>
      <w:r>
        <w:rPr>
          <w:rFonts w:ascii="宋体" w:hAnsi="宋体" w:cs="Times New Roman"/>
          <w:color w:val="auto"/>
          <w:kern w:val="2"/>
          <w:sz w:val="24"/>
          <w:szCs w:val="24"/>
          <w:lang w:val="en-US" w:eastAsia="zh-CN" w:bidi="ar-SA"/>
        </w:rPr>
        <w:t>开头曲线为新增，</w:t>
      </w:r>
      <w:r>
        <w:rPr>
          <w:rFonts w:eastAsia="宋体" w:cs="Times New Roman" w:eastAsiaTheme="minorEastAsia" w:ascii="宋体" w:hAnsi="宋体"/>
          <w:color w:val="auto"/>
          <w:kern w:val="2"/>
          <w:sz w:val="24"/>
          <w:szCs w:val="24"/>
          <w:lang w:val="en-US" w:eastAsia="zh-CN" w:bidi="ar-SA"/>
        </w:rPr>
        <w:t>"Deleted"</w:t>
      </w:r>
      <w:r>
        <w:rPr>
          <w:rFonts w:ascii="宋体" w:hAnsi="宋体" w:cs="Times New Roman"/>
          <w:color w:val="auto"/>
          <w:kern w:val="2"/>
          <w:sz w:val="24"/>
          <w:szCs w:val="24"/>
          <w:lang w:val="en-US" w:eastAsia="zh-CN" w:bidi="ar-SA"/>
        </w:rPr>
        <w:t>开头曲线为新减，</w:t>
      </w:r>
      <w:r>
        <w:rPr>
          <w:rFonts w:eastAsia="宋体" w:cs="Times New Roman" w:eastAsiaTheme="minorEastAsia" w:ascii="宋体" w:hAnsi="宋体"/>
          <w:color w:val="auto"/>
          <w:kern w:val="2"/>
          <w:sz w:val="24"/>
          <w:szCs w:val="24"/>
          <w:lang w:val="en-US" w:eastAsia="zh-CN" w:bidi="ar-SA"/>
        </w:rPr>
        <w:t>"Both"</w:t>
      </w:r>
      <w:r>
        <w:rPr>
          <w:rFonts w:ascii="宋体" w:hAnsi="宋体" w:cs="Times New Roman"/>
          <w:color w:val="auto"/>
          <w:kern w:val="2"/>
          <w:sz w:val="24"/>
          <w:szCs w:val="24"/>
          <w:lang w:val="en-US" w:eastAsia="zh-CN" w:bidi="ar-SA"/>
        </w:rPr>
        <w:t>表示两端点均符合，</w:t>
      </w:r>
      <w:r>
        <w:rPr>
          <w:rFonts w:eastAsia="宋体" w:cs="Times New Roman" w:eastAsiaTheme="minorEastAsia" w:ascii="宋体" w:hAnsi="宋体"/>
          <w:color w:val="auto"/>
          <w:kern w:val="2"/>
          <w:sz w:val="24"/>
          <w:szCs w:val="24"/>
          <w:lang w:val="en-US" w:eastAsia="zh-CN" w:bidi="ar-SA"/>
        </w:rPr>
        <w:t>"One"</w:t>
      </w:r>
      <w:r>
        <w:rPr>
          <w:rFonts w:ascii="宋体" w:hAnsi="宋体" w:cs="Times New Roman"/>
          <w:color w:val="auto"/>
          <w:kern w:val="2"/>
          <w:sz w:val="24"/>
          <w:szCs w:val="24"/>
          <w:lang w:val="en-US" w:eastAsia="zh-CN" w:bidi="ar-SA"/>
        </w:rPr>
        <w:t>表示仅有一端点符合。如</w:t>
      </w:r>
      <w:r>
        <w:rPr>
          <w:rFonts w:eastAsia="宋体" w:cs="Times New Roman" w:eastAsiaTheme="minorEastAsia" w:ascii="宋体" w:hAnsi="宋体"/>
          <w:color w:val="auto"/>
          <w:kern w:val="2"/>
          <w:sz w:val="24"/>
          <w:szCs w:val="24"/>
          <w:lang w:val="en-US" w:eastAsia="zh-CN" w:bidi="ar-SA"/>
        </w:rPr>
        <w:t>"Added Both"</w:t>
      </w:r>
      <w:r>
        <w:rPr>
          <w:rFonts w:ascii="宋体" w:hAnsi="宋体" w:cs="Times New Roman"/>
          <w:color w:val="auto"/>
          <w:kern w:val="2"/>
          <w:sz w:val="24"/>
          <w:szCs w:val="24"/>
          <w:lang w:val="en-US" w:eastAsia="zh-CN" w:bidi="ar-SA"/>
        </w:rPr>
        <w:t>曲线上点</w:t>
      </w:r>
      <w:r>
        <w:rPr>
          <w:rFonts w:eastAsia="宋体" w:cs="Times New Roman" w:eastAsiaTheme="minorEastAsia" w:ascii="宋体" w:hAnsi="宋体"/>
          <w:color w:val="auto"/>
          <w:kern w:val="2"/>
          <w:sz w:val="24"/>
          <w:szCs w:val="24"/>
          <w:lang w:val="en-US" w:eastAsia="zh-CN" w:bidi="ar-SA"/>
        </w:rPr>
        <w:t>(x, y)</w:t>
      </w:r>
      <w:r>
        <w:rPr>
          <w:rFonts w:ascii="宋体" w:hAnsi="宋体" w:cs="Times New Roman"/>
          <w:color w:val="auto"/>
          <w:kern w:val="2"/>
          <w:sz w:val="24"/>
          <w:szCs w:val="24"/>
          <w:lang w:val="en-US" w:eastAsia="zh-CN" w:bidi="ar-SA"/>
        </w:rPr>
        <w:t>代表“共有比例为</w:t>
      </w:r>
      <w:r>
        <w:rPr>
          <w:rFonts w:eastAsia="宋体" w:cs="Times New Roman" w:eastAsiaTheme="minorEastAsia" w:ascii="宋体" w:hAnsi="宋体"/>
          <w:color w:val="auto"/>
          <w:kern w:val="2"/>
          <w:sz w:val="24"/>
          <w:szCs w:val="24"/>
          <w:lang w:val="en-US" w:eastAsia="zh-CN" w:bidi="ar-SA"/>
        </w:rPr>
        <w:t>y</w:t>
      </w:r>
      <w:r>
        <w:rPr>
          <w:rFonts w:ascii="宋体" w:hAnsi="宋体" w:cs="Times New Roman"/>
          <w:color w:val="auto"/>
          <w:kern w:val="2"/>
          <w:sz w:val="24"/>
          <w:szCs w:val="24"/>
          <w:lang w:val="en-US" w:eastAsia="zh-CN" w:bidi="ar-SA"/>
        </w:rPr>
        <w:t>的新增边两端节点所属社群的排名均不大于</w:t>
      </w:r>
      <w:r>
        <w:rPr>
          <w:rFonts w:eastAsia="宋体" w:cs="Times New Roman" w:eastAsiaTheme="minorEastAsia" w:ascii="宋体" w:hAnsi="宋体"/>
          <w:color w:val="auto"/>
          <w:kern w:val="2"/>
          <w:sz w:val="24"/>
          <w:szCs w:val="24"/>
          <w:lang w:val="en-US" w:eastAsia="zh-CN" w:bidi="ar-SA"/>
        </w:rPr>
        <w:t>x”</w:t>
      </w:r>
      <w:r>
        <w:rPr>
          <w:rFonts w:ascii="宋体" w:hAnsi="宋体" w:cs="Times New Roman"/>
          <w:color w:val="auto"/>
          <w:kern w:val="2"/>
          <w:sz w:val="24"/>
          <w:szCs w:val="24"/>
          <w:lang w:val="en-US" w:eastAsia="zh-CN" w:bidi="ar-SA"/>
        </w:rPr>
        <w:t>。另外，在同一个社群内的边（即两端点属于同一社群）所占比例也在图中标出。自</w:t>
      </w:r>
      <w:r>
        <w:rPr>
          <w:rFonts w:eastAsia="宋体" w:cs="Times New Roman" w:eastAsiaTheme="minorEastAsia" w:ascii="宋体" w:hAnsi="宋体"/>
          <w:color w:val="auto"/>
          <w:kern w:val="2"/>
          <w:sz w:val="24"/>
          <w:szCs w:val="24"/>
          <w:lang w:val="en-US" w:eastAsia="zh-CN" w:bidi="ar-SA"/>
        </w:rPr>
        <w:t>2000-2023</w:t>
      </w:r>
      <w:r>
        <w:rPr>
          <w:rFonts w:ascii="宋体" w:hAnsi="宋体" w:cs="Times New Roman"/>
          <w:color w:val="auto"/>
          <w:kern w:val="2"/>
          <w:sz w:val="24"/>
          <w:szCs w:val="24"/>
          <w:lang w:val="en-US" w:eastAsia="zh-CN" w:bidi="ar-SA"/>
        </w:rPr>
        <w:t>，这一比例在区间</w:t>
      </w:r>
      <w:r>
        <w:rPr>
          <w:rFonts w:eastAsia="宋体" w:cs="Times New Roman" w:eastAsiaTheme="minorEastAsia" w:ascii="宋体" w:hAnsi="宋体"/>
          <w:color w:val="auto"/>
          <w:kern w:val="2"/>
          <w:sz w:val="24"/>
          <w:szCs w:val="24"/>
          <w:lang w:val="en-US" w:eastAsia="zh-CN" w:bidi="ar-SA"/>
        </w:rPr>
        <w:t>[0.65,0.8]</w:t>
      </w:r>
      <w:r>
        <w:rPr>
          <w:rFonts w:ascii="宋体" w:hAnsi="宋体" w:cs="Times New Roman"/>
          <w:color w:val="auto"/>
          <w:kern w:val="2"/>
          <w:sz w:val="24"/>
          <w:szCs w:val="24"/>
          <w:lang w:val="en-US" w:eastAsia="zh-CN" w:bidi="ar-SA"/>
        </w:rPr>
        <w:t>间浮动，没有明显的时间规律。</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text](report/R/edge_fluc_community_distribution/result/fluc_ASR_community_rank_cdf_20030101.png)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text](report/R/edge_fluc_community_distribution/result/fluc_ASR_community_rank_cdf_20230101.png)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由于两端点的约束条件比一端点严格，因此图中</w:t>
      </w:r>
      <w:r>
        <w:rPr>
          <w:rFonts w:eastAsia="宋体" w:cs="Times New Roman" w:eastAsiaTheme="minorEastAsia" w:ascii="宋体" w:hAnsi="宋体"/>
          <w:color w:val="auto"/>
          <w:kern w:val="2"/>
          <w:sz w:val="24"/>
          <w:szCs w:val="24"/>
          <w:lang w:val="en-US" w:eastAsia="zh-CN" w:bidi="ar-SA"/>
        </w:rPr>
        <w:t>"Both"</w:t>
      </w:r>
      <w:r>
        <w:rPr>
          <w:rFonts w:ascii="宋体" w:hAnsi="宋体" w:cs="Times New Roman"/>
          <w:color w:val="auto"/>
          <w:kern w:val="2"/>
          <w:sz w:val="24"/>
          <w:szCs w:val="24"/>
          <w:lang w:val="en-US" w:eastAsia="zh-CN" w:bidi="ar-SA"/>
        </w:rPr>
        <w:t>标注的橙、蓝两条线分别位于标注</w:t>
      </w:r>
      <w:r>
        <w:rPr>
          <w:rFonts w:eastAsia="宋体" w:cs="Times New Roman" w:eastAsiaTheme="minorEastAsia" w:ascii="宋体" w:hAnsi="宋体"/>
          <w:color w:val="auto"/>
          <w:kern w:val="2"/>
          <w:sz w:val="24"/>
          <w:szCs w:val="24"/>
          <w:lang w:val="en-US" w:eastAsia="zh-CN" w:bidi="ar-SA"/>
        </w:rPr>
        <w:t>"One"</w:t>
      </w:r>
      <w:r>
        <w:rPr>
          <w:rFonts w:ascii="宋体" w:hAnsi="宋体" w:cs="Times New Roman"/>
          <w:color w:val="auto"/>
          <w:kern w:val="2"/>
          <w:sz w:val="24"/>
          <w:szCs w:val="24"/>
          <w:lang w:val="en-US" w:eastAsia="zh-CN" w:bidi="ar-SA"/>
        </w:rPr>
        <w:t>的曲线下方。从图</w:t>
      </w:r>
      <w:r>
        <w:rPr>
          <w:rFonts w:eastAsia="宋体" w:cs="Times New Roman" w:eastAsiaTheme="minorEastAsia" w:ascii="宋体" w:hAnsi="宋体"/>
          <w:color w:val="auto"/>
          <w:kern w:val="2"/>
          <w:sz w:val="24"/>
          <w:szCs w:val="24"/>
          <w:lang w:val="en-US" w:eastAsia="zh-CN" w:bidi="ar-SA"/>
        </w:rPr>
        <w:t>12</w:t>
      </w:r>
      <w:r>
        <w:rPr>
          <w:rFonts w:ascii="宋体" w:hAnsi="宋体" w:cs="Times New Roman"/>
          <w:color w:val="auto"/>
          <w:kern w:val="2"/>
          <w:sz w:val="24"/>
          <w:szCs w:val="24"/>
          <w:lang w:val="en-US" w:eastAsia="zh-CN" w:bidi="ar-SA"/>
        </w:rPr>
        <w:t>可以看到，有至少</w:t>
      </w:r>
      <w:r>
        <w:rPr>
          <w:rFonts w:eastAsia="宋体" w:cs="Times New Roman" w:eastAsiaTheme="minorEastAsia" w:ascii="宋体" w:hAnsi="宋体"/>
          <w:color w:val="auto"/>
          <w:kern w:val="2"/>
          <w:sz w:val="24"/>
          <w:szCs w:val="24"/>
          <w:lang w:val="en-US" w:eastAsia="zh-CN" w:bidi="ar-SA"/>
        </w:rPr>
        <w:t>50%</w:t>
      </w:r>
      <w:r>
        <w:rPr>
          <w:rFonts w:ascii="宋体" w:hAnsi="宋体" w:cs="Times New Roman"/>
          <w:color w:val="auto"/>
          <w:kern w:val="2"/>
          <w:sz w:val="24"/>
          <w:szCs w:val="24"/>
          <w:lang w:val="en-US" w:eastAsia="zh-CN" w:bidi="ar-SA"/>
        </w:rPr>
        <w:t>的新增（减）边来自排名前三的社群，以及有至少</w:t>
      </w:r>
      <w:r>
        <w:rPr>
          <w:rFonts w:eastAsia="宋体" w:cs="Times New Roman" w:eastAsiaTheme="minorEastAsia" w:ascii="宋体" w:hAnsi="宋体"/>
          <w:color w:val="auto"/>
          <w:kern w:val="2"/>
          <w:sz w:val="24"/>
          <w:szCs w:val="24"/>
          <w:lang w:val="en-US" w:eastAsia="zh-CN" w:bidi="ar-SA"/>
        </w:rPr>
        <w:t>90%</w:t>
      </w:r>
      <w:r>
        <w:rPr>
          <w:rFonts w:ascii="宋体" w:hAnsi="宋体" w:cs="Times New Roman"/>
          <w:color w:val="auto"/>
          <w:kern w:val="2"/>
          <w:sz w:val="24"/>
          <w:szCs w:val="24"/>
          <w:lang w:val="en-US" w:eastAsia="zh-CN" w:bidi="ar-SA"/>
        </w:rPr>
        <w:t>的新增（减）边来自排名前二十的社群。图</w:t>
      </w:r>
      <w:r>
        <w:rPr>
          <w:rFonts w:eastAsia="宋体" w:cs="Times New Roman" w:eastAsiaTheme="minorEastAsia" w:ascii="宋体" w:hAnsi="宋体"/>
          <w:color w:val="auto"/>
          <w:kern w:val="2"/>
          <w:sz w:val="24"/>
          <w:szCs w:val="24"/>
          <w:lang w:val="en-US" w:eastAsia="zh-CN" w:bidi="ar-SA"/>
        </w:rPr>
        <w:t>13</w:t>
      </w:r>
      <w:r>
        <w:rPr>
          <w:rFonts w:ascii="宋体" w:hAnsi="宋体" w:cs="Times New Roman"/>
          <w:color w:val="auto"/>
          <w:kern w:val="2"/>
          <w:sz w:val="24"/>
          <w:szCs w:val="24"/>
          <w:lang w:val="en-US" w:eastAsia="zh-CN" w:bidi="ar-SA"/>
        </w:rPr>
        <w:t>中，向排名靠前社群的聚集效应更加明显：</w:t>
      </w:r>
      <w:r>
        <w:rPr>
          <w:rFonts w:eastAsia="宋体" w:cs="Times New Roman" w:eastAsiaTheme="minorEastAsia" w:ascii="宋体" w:hAnsi="宋体"/>
          <w:color w:val="auto"/>
          <w:kern w:val="2"/>
          <w:sz w:val="24"/>
          <w:szCs w:val="24"/>
          <w:lang w:val="en-US" w:eastAsia="zh-CN" w:bidi="ar-SA"/>
        </w:rPr>
        <w:t>90%</w:t>
      </w:r>
      <w:r>
        <w:rPr>
          <w:rFonts w:ascii="宋体" w:hAnsi="宋体" w:cs="Times New Roman"/>
          <w:color w:val="auto"/>
          <w:kern w:val="2"/>
          <w:sz w:val="24"/>
          <w:szCs w:val="24"/>
          <w:lang w:val="en-US" w:eastAsia="zh-CN" w:bidi="ar-SA"/>
        </w:rPr>
        <w:t>的新增（减）边属于排名前八的社群。</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在两图中，四条曲线的相对位置是近乎一致的。在社群排名</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往前，新增边对应的曲线收敛速度略快于新减边。而在社群排名</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之前，新减边的曲线持续高于新增边。这一现象表明新增边相比新减边略更集中于排名前</w:t>
      </w:r>
      <w:r>
        <w:rPr>
          <w:rFonts w:eastAsia="宋体" w:cs="Times New Roman" w:eastAsiaTheme="minorEastAsia" w:ascii="宋体" w:hAnsi="宋体"/>
          <w:color w:val="auto"/>
          <w:kern w:val="2"/>
          <w:sz w:val="24"/>
          <w:szCs w:val="24"/>
          <w:lang w:val="en-US" w:eastAsia="zh-CN" w:bidi="ar-SA"/>
        </w:rPr>
        <w:t>4</w:t>
      </w:r>
      <w:r>
        <w:rPr>
          <w:rFonts w:ascii="宋体" w:hAnsi="宋体" w:cs="Times New Roman"/>
          <w:color w:val="auto"/>
          <w:kern w:val="2"/>
          <w:sz w:val="24"/>
          <w:szCs w:val="24"/>
          <w:lang w:val="en-US" w:eastAsia="zh-CN" w:bidi="ar-SA"/>
        </w:rPr>
        <w:t>的大社群，而在排名</w:t>
      </w:r>
      <w:r>
        <w:rPr>
          <w:rFonts w:eastAsia="宋体" w:cs="Times New Roman" w:eastAsiaTheme="minorEastAsia" w:ascii="宋体" w:hAnsi="宋体"/>
          <w:color w:val="auto"/>
          <w:kern w:val="2"/>
          <w:sz w:val="24"/>
          <w:szCs w:val="24"/>
          <w:lang w:val="en-US" w:eastAsia="zh-CN" w:bidi="ar-SA"/>
        </w:rPr>
        <w:t>5</w:t>
      </w:r>
      <w:r>
        <w:rPr>
          <w:rFonts w:ascii="宋体" w:hAnsi="宋体" w:cs="Times New Roman"/>
          <w:color w:val="auto"/>
          <w:kern w:val="2"/>
          <w:sz w:val="24"/>
          <w:szCs w:val="24"/>
          <w:lang w:val="en-US" w:eastAsia="zh-CN" w:bidi="ar-SA"/>
        </w:rPr>
        <w:t>往后，新减边相对更集中于排名靠前的大社群。</w:t>
      </w:r>
    </w:p>
    <w:p>
      <w:pPr>
        <w:pStyle w:val="Normal"/>
        <w:rPr>
          <w:rFonts w:ascii="宋体" w:hAnsi="宋体" w:eastAsia="宋体"/>
        </w:rPr>
      </w:pPr>
      <w:r>
        <w:rPr>
          <w:rFonts w:eastAsia="宋体" w:cs="Times New Roman" w:ascii="宋体" w:hAnsi="宋体" w:eastAsiaTheme="minorEastAsia"/>
          <w:b/>
          <w:bCs/>
          <w:color w:val="auto"/>
          <w:kern w:val="2"/>
          <w:sz w:val="32"/>
          <w:szCs w:val="32"/>
          <w:lang w:val="en-US" w:eastAsia="zh-CN" w:bidi="ar-SA"/>
        </w:rPr>
        <w:t xml:space="preserve">3.5 </w:t>
        <w:tab/>
      </w:r>
      <w:r>
        <w:rPr>
          <w:rFonts w:ascii="宋体" w:hAnsi="宋体" w:cs="Times New Roman"/>
          <w:b/>
          <w:bCs/>
          <w:color w:val="auto"/>
          <w:kern w:val="2"/>
          <w:sz w:val="32"/>
          <w:szCs w:val="32"/>
          <w:lang w:val="en-US" w:eastAsia="zh-CN" w:bidi="ar-SA"/>
        </w:rPr>
        <w:t>自治系统层级的实例分析</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前面章节中介绍了自治系统边与节点变化的宏观规律。在这一章中，我们仍然聚焦自治系统的波动，但将从更底层的案例出发，选择部分自治系统，观察其规律。由于这一章为案例分析，将从绘制的图表、数据表中提取规律，但结论主要来自主观推理，因此受主观因素影响。</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3.5.1</w:t>
        <w:tab/>
      </w:r>
      <w:r>
        <w:rPr>
          <w:rFonts w:ascii="宋体" w:hAnsi="宋体" w:cs="Times New Roman"/>
          <w:b/>
          <w:bCs/>
          <w:color w:val="auto"/>
          <w:kern w:val="2"/>
          <w:sz w:val="30"/>
          <w:szCs w:val="30"/>
          <w:lang w:val="en-US" w:eastAsia="zh-CN" w:bidi="ar-SA"/>
        </w:rPr>
        <w:t>各层级自治系统的度数变化</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由于运营商的政策更迭，自治系统往往会经历拆分、合并、重组、重定协议等操作。在这期间，经历维护的自治系统将表现出波动。其中最明显的波动特征即为协议数变化，即该自治系统（节点）的度数变化。在观察具体自治系统度数逐年变化规律的时候，我们发现当某些自治系统度数经过多年积累到达一个足够大的值时，这个自治系统的度数会在很短的时间内急剧下跌，甚至消失。这样的自治系统量级非常大，突然消失而不产生任何后果看起来不符合业务逻辑。我们的猜想是，这个消失的自治系统由于种种原因被运营商拆分成了多个替补自治系统，这些替补继承了原先大自治系统的大部分业务协议。</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为了证实这个猜测，我们进行了如下探索：对于一个突然消失的大自治系统</w:t>
      </w:r>
      <w:r>
        <w:rPr>
          <w:rFonts w:eastAsia="宋体" w:cs="Times New Roman" w:eastAsiaTheme="minorEastAsia" w:ascii="宋体" w:hAnsi="宋体"/>
          <w:color w:val="auto"/>
          <w:kern w:val="2"/>
          <w:sz w:val="24"/>
          <w:szCs w:val="24"/>
          <w:lang w:val="en-US" w:eastAsia="zh-CN" w:bidi="ar-SA"/>
        </w:rPr>
        <w:t>AS1</w:t>
      </w:r>
      <w:r>
        <w:rPr>
          <w:rFonts w:ascii="宋体" w:hAnsi="宋体" w:cs="Times New Roman"/>
          <w:color w:val="auto"/>
          <w:kern w:val="2"/>
          <w:sz w:val="24"/>
          <w:szCs w:val="24"/>
          <w:lang w:val="en-US" w:eastAsia="zh-CN" w:bidi="ar-SA"/>
        </w:rPr>
        <w:t>，在消失同年，计算其邻居（直接相邻节点）的相邻节点与</w:t>
      </w:r>
      <w:r>
        <w:rPr>
          <w:rFonts w:eastAsia="宋体" w:cs="Times New Roman" w:eastAsiaTheme="minorEastAsia" w:ascii="宋体" w:hAnsi="宋体"/>
          <w:color w:val="auto"/>
          <w:kern w:val="2"/>
          <w:sz w:val="24"/>
          <w:szCs w:val="24"/>
          <w:lang w:val="en-US" w:eastAsia="zh-CN" w:bidi="ar-SA"/>
        </w:rPr>
        <w:t>AS1</w:t>
      </w:r>
      <w:r>
        <w:rPr>
          <w:rFonts w:ascii="宋体" w:hAnsi="宋体" w:cs="Times New Roman"/>
          <w:color w:val="auto"/>
          <w:kern w:val="2"/>
          <w:sz w:val="24"/>
          <w:szCs w:val="24"/>
          <w:lang w:val="en-US" w:eastAsia="zh-CN" w:bidi="ar-SA"/>
        </w:rPr>
        <w:t>原先邻居的交集大小及变化，并对这些邻居的数据和背景信息进行观察。我们确实找到了一些类似于拆分替补的案例。如编号</w:t>
      </w:r>
      <w:r>
        <w:rPr>
          <w:rFonts w:eastAsia="宋体" w:cs="Times New Roman" w:eastAsiaTheme="minorEastAsia" w:ascii="宋体" w:hAnsi="宋体"/>
          <w:color w:val="auto"/>
          <w:kern w:val="2"/>
          <w:sz w:val="24"/>
          <w:szCs w:val="24"/>
          <w:lang w:val="en-US" w:eastAsia="zh-CN" w:bidi="ar-SA"/>
        </w:rPr>
        <w:t>25462</w:t>
      </w:r>
      <w:r>
        <w:rPr>
          <w:rFonts w:ascii="宋体" w:hAnsi="宋体" w:cs="Times New Roman"/>
          <w:color w:val="auto"/>
          <w:kern w:val="2"/>
          <w:sz w:val="24"/>
          <w:szCs w:val="24"/>
          <w:lang w:val="en-US" w:eastAsia="zh-CN" w:bidi="ar-SA"/>
        </w:rPr>
        <w:t>这个节点。它在</w:t>
      </w:r>
      <w:r>
        <w:rPr>
          <w:rFonts w:eastAsia="宋体" w:cs="Times New Roman" w:eastAsiaTheme="minorEastAsia" w:ascii="宋体" w:hAnsi="宋体"/>
          <w:color w:val="auto"/>
          <w:kern w:val="2"/>
          <w:sz w:val="24"/>
          <w:szCs w:val="24"/>
          <w:lang w:val="en-US" w:eastAsia="zh-CN" w:bidi="ar-SA"/>
        </w:rPr>
        <w:t>2008</w:t>
      </w:r>
      <w:r>
        <w:rPr>
          <w:rFonts w:ascii="宋体" w:hAnsi="宋体" w:cs="Times New Roman"/>
          <w:color w:val="auto"/>
          <w:kern w:val="2"/>
          <w:sz w:val="24"/>
          <w:szCs w:val="24"/>
          <w:lang w:val="en-US" w:eastAsia="zh-CN" w:bidi="ar-SA"/>
        </w:rPr>
        <w:t>年后消失，消失时仍有</w:t>
      </w:r>
      <w:r>
        <w:rPr>
          <w:rFonts w:eastAsia="宋体" w:cs="Times New Roman" w:eastAsiaTheme="minorEastAsia" w:ascii="宋体" w:hAnsi="宋体"/>
          <w:color w:val="auto"/>
          <w:kern w:val="2"/>
          <w:sz w:val="24"/>
          <w:szCs w:val="24"/>
          <w:lang w:val="en-US" w:eastAsia="zh-CN" w:bidi="ar-SA"/>
        </w:rPr>
        <w:t>646</w:t>
      </w:r>
      <w:r>
        <w:rPr>
          <w:rFonts w:ascii="宋体" w:hAnsi="宋体" w:cs="Times New Roman"/>
          <w:color w:val="auto"/>
          <w:kern w:val="2"/>
          <w:sz w:val="24"/>
          <w:szCs w:val="24"/>
          <w:lang w:val="en-US" w:eastAsia="zh-CN" w:bidi="ar-SA"/>
        </w:rPr>
        <w:t>个邻居（也即度数）。而在</w:t>
      </w:r>
      <w:r>
        <w:rPr>
          <w:rFonts w:eastAsia="宋体" w:cs="Times New Roman" w:eastAsiaTheme="minorEastAsia" w:ascii="宋体" w:hAnsi="宋体"/>
          <w:color w:val="auto"/>
          <w:kern w:val="2"/>
          <w:sz w:val="24"/>
          <w:szCs w:val="24"/>
          <w:lang w:val="en-US" w:eastAsia="zh-CN" w:bidi="ar-SA"/>
        </w:rPr>
        <w:t>2009</w:t>
      </w:r>
      <w:r>
        <w:rPr>
          <w:rFonts w:ascii="宋体" w:hAnsi="宋体" w:cs="Times New Roman"/>
          <w:color w:val="auto"/>
          <w:kern w:val="2"/>
          <w:sz w:val="24"/>
          <w:szCs w:val="24"/>
          <w:lang w:val="en-US" w:eastAsia="zh-CN" w:bidi="ar-SA"/>
        </w:rPr>
        <w:t>年，有同一个运营商</w:t>
      </w:r>
      <w:r>
        <w:rPr>
          <w:rFonts w:eastAsia="宋体" w:cs="Times New Roman" w:eastAsiaTheme="minorEastAsia" w:ascii="宋体" w:hAnsi="宋体"/>
          <w:color w:val="auto"/>
          <w:kern w:val="2"/>
          <w:sz w:val="24"/>
          <w:szCs w:val="24"/>
          <w:lang w:val="en-US" w:eastAsia="zh-CN" w:bidi="ar-SA"/>
        </w:rPr>
        <w:t>"RETN-UA-AS"</w:t>
      </w:r>
      <w:r>
        <w:rPr>
          <w:rFonts w:ascii="宋体" w:hAnsi="宋体" w:cs="Times New Roman"/>
          <w:color w:val="auto"/>
          <w:kern w:val="2"/>
          <w:sz w:val="24"/>
          <w:szCs w:val="24"/>
          <w:lang w:val="en-US" w:eastAsia="zh-CN" w:bidi="ar-SA"/>
        </w:rPr>
        <w:t>旗下的另一个自治系统，编号</w:t>
      </w:r>
      <w:r>
        <w:rPr>
          <w:rFonts w:eastAsia="宋体" w:cs="Times New Roman" w:eastAsiaTheme="minorEastAsia" w:ascii="宋体" w:hAnsi="宋体"/>
          <w:color w:val="auto"/>
          <w:kern w:val="2"/>
          <w:sz w:val="24"/>
          <w:szCs w:val="24"/>
          <w:lang w:val="en-US" w:eastAsia="zh-CN" w:bidi="ar-SA"/>
        </w:rPr>
        <w:t>9002</w:t>
      </w:r>
      <w:r>
        <w:rPr>
          <w:rFonts w:ascii="宋体" w:hAnsi="宋体" w:cs="Times New Roman"/>
          <w:color w:val="auto"/>
          <w:kern w:val="2"/>
          <w:sz w:val="24"/>
          <w:szCs w:val="24"/>
          <w:lang w:val="en-US" w:eastAsia="zh-CN" w:bidi="ar-SA"/>
        </w:rPr>
        <w:t>突然出现（</w:t>
      </w:r>
      <w:r>
        <w:rPr>
          <w:rFonts w:eastAsia="宋体" w:cs="Times New Roman" w:eastAsiaTheme="minorEastAsia" w:ascii="宋体" w:hAnsi="宋体"/>
          <w:color w:val="auto"/>
          <w:kern w:val="2"/>
          <w:sz w:val="24"/>
          <w:szCs w:val="24"/>
          <w:lang w:val="en-US" w:eastAsia="zh-CN" w:bidi="ar-SA"/>
        </w:rPr>
        <w:t>20080101</w:t>
      </w:r>
      <w:r>
        <w:rPr>
          <w:rFonts w:ascii="宋体" w:hAnsi="宋体" w:cs="Times New Roman"/>
          <w:color w:val="auto"/>
          <w:kern w:val="2"/>
          <w:sz w:val="24"/>
          <w:szCs w:val="24"/>
          <w:lang w:val="en-US" w:eastAsia="zh-CN" w:bidi="ar-SA"/>
        </w:rPr>
        <w:t>数据中不存在），且在</w:t>
      </w:r>
      <w:r>
        <w:rPr>
          <w:rFonts w:eastAsia="宋体" w:cs="Times New Roman" w:eastAsiaTheme="minorEastAsia" w:ascii="宋体" w:hAnsi="宋体"/>
          <w:color w:val="auto"/>
          <w:kern w:val="2"/>
          <w:sz w:val="24"/>
          <w:szCs w:val="24"/>
          <w:lang w:val="en-US" w:eastAsia="zh-CN" w:bidi="ar-SA"/>
        </w:rPr>
        <w:t>20090101</w:t>
      </w:r>
      <w:r>
        <w:rPr>
          <w:rFonts w:ascii="宋体" w:hAnsi="宋体" w:cs="Times New Roman"/>
          <w:color w:val="auto"/>
          <w:kern w:val="2"/>
          <w:sz w:val="24"/>
          <w:szCs w:val="24"/>
          <w:lang w:val="en-US" w:eastAsia="zh-CN" w:bidi="ar-SA"/>
        </w:rPr>
        <w:t>的数据中，</w:t>
      </w:r>
      <w:r>
        <w:rPr>
          <w:rFonts w:eastAsia="宋体" w:cs="Times New Roman" w:eastAsiaTheme="minorEastAsia" w:ascii="宋体" w:hAnsi="宋体"/>
          <w:color w:val="auto"/>
          <w:kern w:val="2"/>
          <w:sz w:val="24"/>
          <w:szCs w:val="24"/>
          <w:lang w:val="en-US" w:eastAsia="zh-CN" w:bidi="ar-SA"/>
        </w:rPr>
        <w:t>9002</w:t>
      </w:r>
      <w:r>
        <w:rPr>
          <w:rFonts w:ascii="宋体" w:hAnsi="宋体" w:cs="Times New Roman"/>
          <w:color w:val="auto"/>
          <w:kern w:val="2"/>
          <w:sz w:val="24"/>
          <w:szCs w:val="24"/>
          <w:lang w:val="en-US" w:eastAsia="zh-CN" w:bidi="ar-SA"/>
        </w:rPr>
        <w:t>节点与</w:t>
      </w:r>
      <w:r>
        <w:rPr>
          <w:rFonts w:eastAsia="宋体" w:cs="Times New Roman" w:eastAsiaTheme="minorEastAsia" w:ascii="宋体" w:hAnsi="宋体"/>
          <w:color w:val="auto"/>
          <w:kern w:val="2"/>
          <w:sz w:val="24"/>
          <w:szCs w:val="24"/>
          <w:lang w:val="en-US" w:eastAsia="zh-CN" w:bidi="ar-SA"/>
        </w:rPr>
        <w:t>570</w:t>
      </w:r>
      <w:r>
        <w:rPr>
          <w:rFonts w:ascii="宋体" w:hAnsi="宋体" w:cs="Times New Roman"/>
          <w:color w:val="auto"/>
          <w:kern w:val="2"/>
          <w:sz w:val="24"/>
          <w:szCs w:val="24"/>
          <w:lang w:val="en-US" w:eastAsia="zh-CN" w:bidi="ar-SA"/>
        </w:rPr>
        <w:t>个</w:t>
      </w:r>
      <w:r>
        <w:rPr>
          <w:rFonts w:eastAsia="宋体" w:cs="Times New Roman" w:eastAsiaTheme="minorEastAsia" w:ascii="宋体" w:hAnsi="宋体"/>
          <w:color w:val="auto"/>
          <w:kern w:val="2"/>
          <w:sz w:val="24"/>
          <w:szCs w:val="24"/>
          <w:lang w:val="en-US" w:eastAsia="zh-CN" w:bidi="ar-SA"/>
        </w:rPr>
        <w:t>25462</w:t>
      </w:r>
      <w:r>
        <w:rPr>
          <w:rFonts w:ascii="宋体" w:hAnsi="宋体" w:cs="Times New Roman"/>
          <w:color w:val="auto"/>
          <w:kern w:val="2"/>
          <w:sz w:val="24"/>
          <w:szCs w:val="24"/>
          <w:lang w:val="en-US" w:eastAsia="zh-CN" w:bidi="ar-SA"/>
        </w:rPr>
        <w:t>原先的邻居相连，占原先协议数的</w:t>
      </w:r>
      <w:r>
        <w:rPr>
          <w:rFonts w:eastAsia="宋体" w:cs="Times New Roman" w:eastAsiaTheme="minorEastAsia" w:ascii="宋体" w:hAnsi="宋体"/>
          <w:color w:val="auto"/>
          <w:kern w:val="2"/>
          <w:sz w:val="24"/>
          <w:szCs w:val="24"/>
          <w:lang w:val="en-US" w:eastAsia="zh-CN" w:bidi="ar-SA"/>
        </w:rPr>
        <w:t>88%</w:t>
      </w:r>
      <w:r>
        <w:rPr>
          <w:rFonts w:ascii="宋体" w:hAnsi="宋体" w:cs="Times New Roman"/>
          <w:color w:val="auto"/>
          <w:kern w:val="2"/>
          <w:sz w:val="24"/>
          <w:szCs w:val="24"/>
          <w:lang w:val="en-US" w:eastAsia="zh-CN" w:bidi="ar-SA"/>
        </w:rPr>
        <w:t>。但这类明显的例子并不多，大多数情况下我们确实能够找到新旧节点共享邻居数超过</w:t>
      </w:r>
      <w:r>
        <w:rPr>
          <w:rFonts w:eastAsia="宋体" w:cs="Times New Roman" w:eastAsiaTheme="minorEastAsia" w:ascii="宋体" w:hAnsi="宋体"/>
          <w:color w:val="auto"/>
          <w:kern w:val="2"/>
          <w:sz w:val="24"/>
          <w:szCs w:val="24"/>
          <w:lang w:val="en-US" w:eastAsia="zh-CN" w:bidi="ar-SA"/>
        </w:rPr>
        <w:t>60%</w:t>
      </w:r>
      <w:r>
        <w:rPr>
          <w:rFonts w:ascii="宋体" w:hAnsi="宋体" w:cs="Times New Roman"/>
          <w:color w:val="auto"/>
          <w:kern w:val="2"/>
          <w:sz w:val="24"/>
          <w:szCs w:val="24"/>
          <w:lang w:val="en-US" w:eastAsia="zh-CN" w:bidi="ar-SA"/>
        </w:rPr>
        <w:t>的新节点，但我们没有其他诸如”同属一个运营商“这样强有力的证据说明这两个节点的重合度不是巧合。因此，想直接证明这一点是比较困难的。</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由于直接分析单个节点的拆分和合并规律未能成功，我们退而探索是否能从更长的时间跨度和更多的节点数上归纳出规律。</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14</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15</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16</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17</w:t>
      </w:r>
      <w:r>
        <w:rPr>
          <w:rFonts w:ascii="宋体" w:hAnsi="宋体" w:cs="Times New Roman"/>
          <w:color w:val="auto"/>
          <w:kern w:val="2"/>
          <w:sz w:val="24"/>
          <w:szCs w:val="24"/>
          <w:lang w:val="en-US" w:eastAsia="zh-CN" w:bidi="ar-SA"/>
        </w:rPr>
        <w:t>分别为</w:t>
      </w:r>
      <w:r>
        <w:rPr>
          <w:rFonts w:eastAsia="宋体" w:cs="Times New Roman" w:eastAsiaTheme="minorEastAsia" w:ascii="宋体" w:hAnsi="宋体"/>
          <w:color w:val="auto"/>
          <w:kern w:val="2"/>
          <w:sz w:val="24"/>
          <w:szCs w:val="24"/>
          <w:lang w:val="en-US" w:eastAsia="zh-CN" w:bidi="ar-SA"/>
        </w:rPr>
        <w:t>20140101</w:t>
      </w:r>
      <w:r>
        <w:rPr>
          <w:rFonts w:ascii="宋体" w:hAnsi="宋体" w:cs="Times New Roman"/>
          <w:color w:val="auto"/>
          <w:kern w:val="2"/>
          <w:sz w:val="24"/>
          <w:szCs w:val="24"/>
          <w:lang w:val="en-US" w:eastAsia="zh-CN" w:bidi="ar-SA"/>
        </w:rPr>
        <w:t>数据中按度数排名前</w:t>
      </w:r>
      <w:r>
        <w:rPr>
          <w:rFonts w:eastAsia="宋体" w:cs="Times New Roman" w:eastAsiaTheme="minorEastAsia" w:ascii="宋体" w:hAnsi="宋体"/>
          <w:color w:val="auto"/>
          <w:kern w:val="2"/>
          <w:sz w:val="24"/>
          <w:szCs w:val="24"/>
          <w:lang w:val="en-US" w:eastAsia="zh-CN" w:bidi="ar-SA"/>
        </w:rPr>
        <w:t>10</w:t>
      </w:r>
      <w:r>
        <w:rPr>
          <w:rFonts w:ascii="宋体" w:hAnsi="宋体" w:cs="Times New Roman"/>
          <w:color w:val="auto"/>
          <w:kern w:val="2"/>
          <w:sz w:val="24"/>
          <w:szCs w:val="24"/>
          <w:lang w:val="en-US" w:eastAsia="zh-CN" w:bidi="ar-SA"/>
        </w:rPr>
        <w:t>自治系统，</w:t>
      </w:r>
      <w:r>
        <w:rPr>
          <w:rFonts w:eastAsia="宋体" w:cs="Times New Roman" w:eastAsiaTheme="minorEastAsia" w:ascii="宋体" w:hAnsi="宋体"/>
          <w:color w:val="auto"/>
          <w:kern w:val="2"/>
          <w:sz w:val="24"/>
          <w:szCs w:val="24"/>
          <w:lang w:val="en-US" w:eastAsia="zh-CN" w:bidi="ar-SA"/>
        </w:rPr>
        <w:t>20100101</w:t>
      </w:r>
      <w:r>
        <w:rPr>
          <w:rFonts w:ascii="宋体" w:hAnsi="宋体" w:cs="Times New Roman"/>
          <w:color w:val="auto"/>
          <w:kern w:val="2"/>
          <w:sz w:val="24"/>
          <w:szCs w:val="24"/>
          <w:lang w:val="en-US" w:eastAsia="zh-CN" w:bidi="ar-SA"/>
        </w:rPr>
        <w:t>数据中排名</w:t>
      </w:r>
      <w:r>
        <w:rPr>
          <w:rFonts w:eastAsia="宋体" w:cs="Times New Roman" w:eastAsiaTheme="minorEastAsia" w:ascii="宋体" w:hAnsi="宋体"/>
          <w:color w:val="auto"/>
          <w:kern w:val="2"/>
          <w:sz w:val="24"/>
          <w:szCs w:val="24"/>
          <w:lang w:val="en-US" w:eastAsia="zh-CN" w:bidi="ar-SA"/>
        </w:rPr>
        <w:t>200</w:t>
      </w:r>
      <w:r>
        <w:rPr>
          <w:rFonts w:ascii="宋体" w:hAnsi="宋体" w:cs="Times New Roman"/>
          <w:color w:val="auto"/>
          <w:kern w:val="2"/>
          <w:sz w:val="24"/>
          <w:szCs w:val="24"/>
          <w:lang w:val="en-US" w:eastAsia="zh-CN" w:bidi="ar-SA"/>
        </w:rPr>
        <w:t>左右的</w:t>
      </w:r>
      <w:r>
        <w:rPr>
          <w:rFonts w:eastAsia="宋体" w:cs="Times New Roman" w:eastAsiaTheme="minorEastAsia" w:ascii="宋体" w:hAnsi="宋体"/>
          <w:color w:val="auto"/>
          <w:kern w:val="2"/>
          <w:sz w:val="24"/>
          <w:szCs w:val="24"/>
          <w:lang w:val="en-US" w:eastAsia="zh-CN" w:bidi="ar-SA"/>
        </w:rPr>
        <w:t>10</w:t>
      </w:r>
      <w:r>
        <w:rPr>
          <w:rFonts w:ascii="宋体" w:hAnsi="宋体" w:cs="Times New Roman"/>
          <w:color w:val="auto"/>
          <w:kern w:val="2"/>
          <w:sz w:val="24"/>
          <w:szCs w:val="24"/>
          <w:lang w:val="en-US" w:eastAsia="zh-CN" w:bidi="ar-SA"/>
        </w:rPr>
        <w:t>个自治系统，</w:t>
      </w:r>
      <w:r>
        <w:rPr>
          <w:rFonts w:eastAsia="宋体" w:cs="Times New Roman" w:eastAsiaTheme="minorEastAsia" w:ascii="宋体" w:hAnsi="宋体"/>
          <w:color w:val="auto"/>
          <w:kern w:val="2"/>
          <w:sz w:val="24"/>
          <w:szCs w:val="24"/>
          <w:lang w:val="en-US" w:eastAsia="zh-CN" w:bidi="ar-SA"/>
        </w:rPr>
        <w:t>20100101</w:t>
      </w:r>
      <w:r>
        <w:rPr>
          <w:rFonts w:ascii="宋体" w:hAnsi="宋体" w:cs="Times New Roman"/>
          <w:color w:val="auto"/>
          <w:kern w:val="2"/>
          <w:sz w:val="24"/>
          <w:szCs w:val="24"/>
          <w:lang w:val="en-US" w:eastAsia="zh-CN" w:bidi="ar-SA"/>
        </w:rPr>
        <w:t>数据中排名</w:t>
      </w:r>
      <w:r>
        <w:rPr>
          <w:rFonts w:eastAsia="宋体" w:cs="Times New Roman" w:eastAsiaTheme="minorEastAsia" w:ascii="宋体" w:hAnsi="宋体"/>
          <w:color w:val="auto"/>
          <w:kern w:val="2"/>
          <w:sz w:val="24"/>
          <w:szCs w:val="24"/>
          <w:lang w:val="en-US" w:eastAsia="zh-CN" w:bidi="ar-SA"/>
        </w:rPr>
        <w:t>1000</w:t>
      </w:r>
      <w:r>
        <w:rPr>
          <w:rFonts w:ascii="宋体" w:hAnsi="宋体" w:cs="Times New Roman"/>
          <w:color w:val="auto"/>
          <w:kern w:val="2"/>
          <w:sz w:val="24"/>
          <w:szCs w:val="24"/>
          <w:lang w:val="en-US" w:eastAsia="zh-CN" w:bidi="ar-SA"/>
        </w:rPr>
        <w:t>左右的</w:t>
      </w:r>
      <w:r>
        <w:rPr>
          <w:rFonts w:eastAsia="宋体" w:cs="Times New Roman" w:eastAsiaTheme="minorEastAsia" w:ascii="宋体" w:hAnsi="宋体"/>
          <w:color w:val="auto"/>
          <w:kern w:val="2"/>
          <w:sz w:val="24"/>
          <w:szCs w:val="24"/>
          <w:lang w:val="en-US" w:eastAsia="zh-CN" w:bidi="ar-SA"/>
        </w:rPr>
        <w:t>10</w:t>
      </w:r>
      <w:r>
        <w:rPr>
          <w:rFonts w:ascii="宋体" w:hAnsi="宋体" w:cs="Times New Roman"/>
          <w:color w:val="auto"/>
          <w:kern w:val="2"/>
          <w:sz w:val="24"/>
          <w:szCs w:val="24"/>
          <w:lang w:val="en-US" w:eastAsia="zh-CN" w:bidi="ar-SA"/>
        </w:rPr>
        <w:t>个自治系统</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及</w:t>
      </w:r>
      <w:r>
        <w:rPr>
          <w:rFonts w:eastAsia="宋体" w:cs="Times New Roman" w:eastAsiaTheme="minorEastAsia" w:ascii="宋体" w:hAnsi="宋体"/>
          <w:color w:val="auto"/>
          <w:kern w:val="2"/>
          <w:sz w:val="24"/>
          <w:szCs w:val="24"/>
          <w:lang w:val="en-US" w:eastAsia="zh-CN" w:bidi="ar-SA"/>
        </w:rPr>
        <w:t>20200101</w:t>
      </w:r>
      <w:r>
        <w:rPr>
          <w:rFonts w:ascii="宋体" w:hAnsi="宋体" w:cs="Times New Roman"/>
          <w:color w:val="auto"/>
          <w:kern w:val="2"/>
          <w:sz w:val="24"/>
          <w:szCs w:val="24"/>
          <w:lang w:val="en-US" w:eastAsia="zh-CN" w:bidi="ar-SA"/>
        </w:rPr>
        <w:t>数据中排名</w:t>
      </w:r>
      <w:r>
        <w:rPr>
          <w:rFonts w:eastAsia="宋体" w:cs="Times New Roman" w:eastAsiaTheme="minorEastAsia" w:ascii="宋体" w:hAnsi="宋体"/>
          <w:color w:val="auto"/>
          <w:kern w:val="2"/>
          <w:sz w:val="24"/>
          <w:szCs w:val="24"/>
          <w:lang w:val="en-US" w:eastAsia="zh-CN" w:bidi="ar-SA"/>
        </w:rPr>
        <w:t>5000</w:t>
      </w:r>
      <w:r>
        <w:rPr>
          <w:rFonts w:ascii="宋体" w:hAnsi="宋体" w:cs="Times New Roman"/>
          <w:color w:val="auto"/>
          <w:kern w:val="2"/>
          <w:sz w:val="24"/>
          <w:szCs w:val="24"/>
          <w:lang w:val="en-US" w:eastAsia="zh-CN" w:bidi="ar-SA"/>
        </w:rPr>
        <w:t>左右的</w:t>
      </w:r>
      <w:r>
        <w:rPr>
          <w:rFonts w:eastAsia="宋体" w:cs="Times New Roman" w:eastAsiaTheme="minorEastAsia" w:ascii="宋体" w:hAnsi="宋体"/>
          <w:color w:val="auto"/>
          <w:kern w:val="2"/>
          <w:sz w:val="24"/>
          <w:szCs w:val="24"/>
          <w:lang w:val="en-US" w:eastAsia="zh-CN" w:bidi="ar-SA"/>
        </w:rPr>
        <w:t>10</w:t>
      </w:r>
      <w:r>
        <w:rPr>
          <w:rFonts w:ascii="宋体" w:hAnsi="宋体" w:cs="Times New Roman"/>
          <w:color w:val="auto"/>
          <w:kern w:val="2"/>
          <w:sz w:val="24"/>
          <w:szCs w:val="24"/>
          <w:lang w:val="en-US" w:eastAsia="zh-CN" w:bidi="ar-SA"/>
        </w:rPr>
        <w:t>个自治系统在</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年区间内的逐年度数情况。此处节点已进行筛选，保证节点在中途并未出现更换更名。</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选择不同时段的自治系统观测，一是为了随机性，二是也可以观察时段特征。</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text](report/R/AS_sample_10_trend/results/AS_2014_top_10_degree_rank.png)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text](report/R/AS_sample_10_trend/results/AS_2010_mid_10_degree_rank.png)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text](report/R/AS_sample_10_trend/results/AS_2010_midtail_10_degree_rank.png)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text](report/R/AS_sample_10_trend/results/AS_2020_tail_10_degree_rank.png)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上述图中，排名进入前十的节点颜色标红。后三张图（图</w:t>
      </w:r>
      <w:r>
        <w:rPr>
          <w:rFonts w:eastAsia="宋体" w:cs="Times New Roman" w:eastAsiaTheme="minorEastAsia" w:ascii="宋体" w:hAnsi="宋体"/>
          <w:color w:val="auto"/>
          <w:kern w:val="2"/>
          <w:sz w:val="24"/>
          <w:szCs w:val="24"/>
          <w:lang w:val="en-US" w:eastAsia="zh-CN" w:bidi="ar-SA"/>
        </w:rPr>
        <w:t>15,16,17</w:t>
      </w:r>
      <w:r>
        <w:rPr>
          <w:rFonts w:ascii="宋体" w:hAnsi="宋体" w:cs="Times New Roman"/>
          <w:color w:val="auto"/>
          <w:kern w:val="2"/>
          <w:sz w:val="24"/>
          <w:szCs w:val="24"/>
          <w:lang w:val="en-US" w:eastAsia="zh-CN" w:bidi="ar-SA"/>
        </w:rPr>
        <w:t>）中节点度数大于</w:t>
      </w:r>
      <w:r>
        <w:rPr>
          <w:rFonts w:eastAsia="宋体" w:cs="Times New Roman" w:eastAsiaTheme="minorEastAsia" w:ascii="宋体" w:hAnsi="宋体"/>
          <w:color w:val="auto"/>
          <w:kern w:val="2"/>
          <w:sz w:val="24"/>
          <w:szCs w:val="24"/>
          <w:lang w:val="en-US" w:eastAsia="zh-CN" w:bidi="ar-SA"/>
        </w:rPr>
        <w:t>300</w:t>
      </w:r>
      <w:r>
        <w:rPr>
          <w:rFonts w:ascii="宋体" w:hAnsi="宋体" w:cs="Times New Roman"/>
          <w:color w:val="auto"/>
          <w:kern w:val="2"/>
          <w:sz w:val="24"/>
          <w:szCs w:val="24"/>
          <w:lang w:val="en-US" w:eastAsia="zh-CN" w:bidi="ar-SA"/>
        </w:rPr>
        <w:t>会将度数标出。</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14</w:t>
      </w:r>
      <w:r>
        <w:rPr>
          <w:rFonts w:ascii="宋体" w:hAnsi="宋体" w:cs="Times New Roman"/>
          <w:color w:val="auto"/>
          <w:kern w:val="2"/>
          <w:sz w:val="24"/>
          <w:szCs w:val="24"/>
          <w:lang w:val="en-US" w:eastAsia="zh-CN" w:bidi="ar-SA"/>
        </w:rPr>
        <w:t>中，</w:t>
      </w:r>
      <w:r>
        <w:rPr>
          <w:rFonts w:eastAsia="宋体" w:cs="Times New Roman" w:eastAsiaTheme="minorEastAsia" w:ascii="宋体" w:hAnsi="宋体"/>
          <w:color w:val="auto"/>
          <w:kern w:val="2"/>
          <w:sz w:val="24"/>
          <w:szCs w:val="24"/>
          <w:lang w:val="en-US" w:eastAsia="zh-CN" w:bidi="ar-SA"/>
        </w:rPr>
        <w:t>2010</w:t>
      </w:r>
      <w:r>
        <w:rPr>
          <w:rFonts w:ascii="宋体" w:hAnsi="宋体" w:cs="Times New Roman"/>
          <w:color w:val="auto"/>
          <w:kern w:val="2"/>
          <w:sz w:val="24"/>
          <w:szCs w:val="24"/>
          <w:lang w:val="en-US" w:eastAsia="zh-CN" w:bidi="ar-SA"/>
        </w:rPr>
        <w:t>年度数前十的自治系统在两年后仅剩</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个维持在前十，而在</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年仅剩</w:t>
      </w:r>
      <w:r>
        <w:rPr>
          <w:rFonts w:eastAsia="宋体" w:cs="Times New Roman" w:eastAsiaTheme="minorEastAsia" w:ascii="宋体" w:hAnsi="宋体"/>
          <w:color w:val="auto"/>
          <w:kern w:val="2"/>
          <w:sz w:val="24"/>
          <w:szCs w:val="24"/>
          <w:lang w:val="en-US" w:eastAsia="zh-CN" w:bidi="ar-SA"/>
        </w:rPr>
        <w:t>2</w:t>
      </w:r>
      <w:r>
        <w:rPr>
          <w:rFonts w:ascii="宋体" w:hAnsi="宋体" w:cs="Times New Roman"/>
          <w:color w:val="auto"/>
          <w:kern w:val="2"/>
          <w:sz w:val="24"/>
          <w:szCs w:val="24"/>
          <w:lang w:val="en-US" w:eastAsia="zh-CN" w:bidi="ar-SA"/>
        </w:rPr>
        <w:t>个。</w:t>
      </w:r>
      <w:r>
        <w:rPr>
          <w:rFonts w:eastAsia="宋体" w:cs="Times New Roman" w:eastAsiaTheme="minorEastAsia" w:ascii="宋体" w:hAnsi="宋体"/>
          <w:color w:val="auto"/>
          <w:kern w:val="2"/>
          <w:sz w:val="24"/>
          <w:szCs w:val="24"/>
          <w:lang w:val="en-US" w:eastAsia="zh-CN" w:bidi="ar-SA"/>
        </w:rPr>
        <w:t>2010-2012</w:t>
      </w:r>
      <w:r>
        <w:rPr>
          <w:rFonts w:ascii="宋体" w:hAnsi="宋体" w:cs="Times New Roman"/>
          <w:color w:val="auto"/>
          <w:kern w:val="2"/>
          <w:sz w:val="24"/>
          <w:szCs w:val="24"/>
          <w:lang w:val="en-US" w:eastAsia="zh-CN" w:bidi="ar-SA"/>
        </w:rPr>
        <w:t>年是图中</w:t>
      </w:r>
      <w:r>
        <w:rPr>
          <w:rFonts w:eastAsia="宋体" w:cs="Times New Roman" w:eastAsiaTheme="minorEastAsia" w:ascii="宋体" w:hAnsi="宋体"/>
          <w:color w:val="auto"/>
          <w:kern w:val="2"/>
          <w:sz w:val="24"/>
          <w:szCs w:val="24"/>
          <w:lang w:val="en-US" w:eastAsia="zh-CN" w:bidi="ar-SA"/>
        </w:rPr>
        <w:t>3</w:t>
      </w:r>
      <w:r>
        <w:rPr>
          <w:rFonts w:ascii="宋体" w:hAnsi="宋体" w:cs="Times New Roman"/>
          <w:color w:val="auto"/>
          <w:kern w:val="2"/>
          <w:sz w:val="24"/>
          <w:szCs w:val="24"/>
          <w:lang w:val="en-US" w:eastAsia="zh-CN" w:bidi="ar-SA"/>
        </w:rPr>
        <w:t>条曲线仅有的进入前十的时段。对于其余大部分曲线，也在某些年段表现出了”上涨</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下跌“的模式。在这</w:t>
      </w:r>
      <w:r>
        <w:rPr>
          <w:rFonts w:eastAsia="宋体" w:cs="Times New Roman" w:eastAsiaTheme="minorEastAsia" w:ascii="宋体" w:hAnsi="宋体"/>
          <w:color w:val="auto"/>
          <w:kern w:val="2"/>
          <w:sz w:val="24"/>
          <w:szCs w:val="24"/>
          <w:lang w:val="en-US" w:eastAsia="zh-CN" w:bidi="ar-SA"/>
        </w:rPr>
        <w:t>23</w:t>
      </w:r>
      <w:r>
        <w:rPr>
          <w:rFonts w:ascii="宋体" w:hAnsi="宋体" w:cs="Times New Roman"/>
          <w:color w:val="auto"/>
          <w:kern w:val="2"/>
          <w:sz w:val="24"/>
          <w:szCs w:val="24"/>
          <w:lang w:val="en-US" w:eastAsia="zh-CN" w:bidi="ar-SA"/>
        </w:rPr>
        <w:t>年区间内，共有</w:t>
      </w:r>
      <w:r>
        <w:rPr>
          <w:rFonts w:eastAsia="宋体" w:cs="Times New Roman" w:eastAsiaTheme="minorEastAsia" w:ascii="宋体" w:hAnsi="宋体"/>
          <w:color w:val="auto"/>
          <w:kern w:val="2"/>
          <w:sz w:val="24"/>
          <w:szCs w:val="24"/>
          <w:lang w:val="en-US" w:eastAsia="zh-CN" w:bidi="ar-SA"/>
        </w:rPr>
        <w:t>60</w:t>
      </w:r>
      <w:r>
        <w:rPr>
          <w:rFonts w:ascii="宋体" w:hAnsi="宋体" w:cs="Times New Roman"/>
          <w:color w:val="auto"/>
          <w:kern w:val="2"/>
          <w:sz w:val="24"/>
          <w:szCs w:val="24"/>
          <w:lang w:val="en-US" w:eastAsia="zh-CN" w:bidi="ar-SA"/>
        </w:rPr>
        <w:t>个自治系统进入过排名前十。但观测其余年份前十节点的度数趋势图会发现，除了极少几条曲线保持涨势到最后，其余自治系统仅在自己进入前十的</w:t>
      </w:r>
      <w:r>
        <w:rPr>
          <w:rFonts w:eastAsia="宋体" w:cs="Times New Roman" w:eastAsiaTheme="minorEastAsia" w:ascii="宋体" w:hAnsi="宋体"/>
          <w:color w:val="auto"/>
          <w:kern w:val="2"/>
          <w:sz w:val="24"/>
          <w:szCs w:val="24"/>
          <w:lang w:val="en-US" w:eastAsia="zh-CN" w:bidi="ar-SA"/>
        </w:rPr>
        <w:t>2-3</w:t>
      </w:r>
      <w:r>
        <w:rPr>
          <w:rFonts w:ascii="宋体" w:hAnsi="宋体" w:cs="Times New Roman"/>
          <w:color w:val="auto"/>
          <w:kern w:val="2"/>
          <w:sz w:val="24"/>
          <w:szCs w:val="24"/>
          <w:lang w:val="en-US" w:eastAsia="zh-CN" w:bidi="ar-SA"/>
        </w:rPr>
        <w:t>年内排名高，随后度数下跌，并不再出现前面的涨势。对于保持住涨势的节点，亦或其出现较晚，亦或其的增长幅度从未过高，但是几乎稳定（如图</w:t>
      </w:r>
      <w:r>
        <w:rPr>
          <w:rFonts w:eastAsia="宋体" w:cs="Times New Roman" w:eastAsiaTheme="minorEastAsia" w:ascii="宋体" w:hAnsi="宋体"/>
          <w:color w:val="auto"/>
          <w:kern w:val="2"/>
          <w:sz w:val="24"/>
          <w:szCs w:val="24"/>
          <w:lang w:val="en-US" w:eastAsia="zh-CN" w:bidi="ar-SA"/>
        </w:rPr>
        <w:t>14</w:t>
      </w:r>
      <w:r>
        <w:rPr>
          <w:rFonts w:ascii="宋体" w:hAnsi="宋体" w:cs="Times New Roman"/>
          <w:color w:val="auto"/>
          <w:kern w:val="2"/>
          <w:sz w:val="24"/>
          <w:szCs w:val="24"/>
          <w:lang w:val="en-US" w:eastAsia="zh-CN" w:bidi="ar-SA"/>
        </w:rPr>
        <w:t>中黄色、粉红两条线）。在这里可以得到一个模糊的结论，即节点度数上涨到一定值后，一旦开始回落，后续就几乎不会再出现同样的涨势。</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text](report/R/AS_sample_10_trend/results/AS_2023_top_10_degree_rank.png)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18</w:t>
      </w:r>
      <w:r>
        <w:rPr>
          <w:rFonts w:ascii="宋体" w:hAnsi="宋体" w:cs="Times New Roman"/>
          <w:color w:val="auto"/>
          <w:kern w:val="2"/>
          <w:sz w:val="24"/>
          <w:szCs w:val="24"/>
          <w:lang w:val="en-US" w:eastAsia="zh-CN" w:bidi="ar-SA"/>
        </w:rPr>
        <w:t>是</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月排名前十节点的度数趋势图。注意，此处显示出了所有自治系统编号，并未筛选曾在某年间不存在的节点。可见这些自治系统在</w:t>
      </w:r>
      <w:r>
        <w:rPr>
          <w:rFonts w:eastAsia="宋体" w:cs="Times New Roman" w:eastAsiaTheme="minorEastAsia" w:ascii="宋体" w:hAnsi="宋体"/>
          <w:color w:val="auto"/>
          <w:kern w:val="2"/>
          <w:sz w:val="24"/>
          <w:szCs w:val="24"/>
          <w:lang w:val="en-US" w:eastAsia="zh-CN" w:bidi="ar-SA"/>
        </w:rPr>
        <w:t>2000-2023</w:t>
      </w:r>
      <w:r>
        <w:rPr>
          <w:rFonts w:ascii="宋体" w:hAnsi="宋体" w:cs="Times New Roman"/>
          <w:color w:val="auto"/>
          <w:kern w:val="2"/>
          <w:sz w:val="24"/>
          <w:szCs w:val="24"/>
          <w:lang w:val="en-US" w:eastAsia="zh-CN" w:bidi="ar-SA"/>
        </w:rPr>
        <w:t>区间内均为上升趋势。可以预测，在后续</w:t>
      </w:r>
      <w:r>
        <w:rPr>
          <w:rFonts w:eastAsia="宋体" w:cs="Times New Roman" w:eastAsiaTheme="minorEastAsia" w:ascii="宋体" w:hAnsi="宋体"/>
          <w:color w:val="auto"/>
          <w:kern w:val="2"/>
          <w:sz w:val="24"/>
          <w:szCs w:val="24"/>
          <w:lang w:val="en-US" w:eastAsia="zh-CN" w:bidi="ar-SA"/>
        </w:rPr>
        <w:t>1-2</w:t>
      </w:r>
      <w:r>
        <w:rPr>
          <w:rFonts w:ascii="宋体" w:hAnsi="宋体" w:cs="Times New Roman"/>
          <w:color w:val="auto"/>
          <w:kern w:val="2"/>
          <w:sz w:val="24"/>
          <w:szCs w:val="24"/>
          <w:lang w:val="en-US" w:eastAsia="zh-CN" w:bidi="ar-SA"/>
        </w:rPr>
        <w:t>年里这其中将有多个自治系统度数骤减。</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其余图表中的自治系统随机选自对应数据文件处于该度数排名区间的自治系统中。由于自治系统度数分布的长尾效应，这部分节点的体量很大，因而随机性更强。图</w:t>
      </w:r>
      <w:r>
        <w:rPr>
          <w:rFonts w:eastAsia="宋体" w:cs="Times New Roman" w:eastAsiaTheme="minorEastAsia" w:ascii="宋体" w:hAnsi="宋体"/>
          <w:color w:val="auto"/>
          <w:kern w:val="2"/>
          <w:sz w:val="24"/>
          <w:szCs w:val="24"/>
          <w:lang w:val="en-US" w:eastAsia="zh-CN" w:bidi="ar-SA"/>
        </w:rPr>
        <w:t>15</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16</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17</w:t>
      </w:r>
      <w:r>
        <w:rPr>
          <w:rFonts w:ascii="宋体" w:hAnsi="宋体" w:cs="Times New Roman"/>
          <w:color w:val="auto"/>
          <w:kern w:val="2"/>
          <w:sz w:val="24"/>
          <w:szCs w:val="24"/>
          <w:lang w:val="en-US" w:eastAsia="zh-CN" w:bidi="ar-SA"/>
        </w:rPr>
        <w:t>中均可看出”</w:t>
      </w:r>
      <w:r>
        <w:rPr>
          <w:rFonts w:eastAsia="宋体" w:cs="Times New Roman" w:eastAsiaTheme="minorEastAsia" w:ascii="宋体" w:hAnsi="宋体"/>
          <w:color w:val="auto"/>
          <w:kern w:val="2"/>
          <w:sz w:val="24"/>
          <w:szCs w:val="24"/>
          <w:lang w:val="en-US" w:eastAsia="zh-CN" w:bidi="ar-SA"/>
        </w:rPr>
        <w:t>X“</w:t>
      </w:r>
      <w:r>
        <w:rPr>
          <w:rFonts w:ascii="宋体" w:hAnsi="宋体" w:cs="Times New Roman"/>
          <w:color w:val="auto"/>
          <w:kern w:val="2"/>
          <w:sz w:val="24"/>
          <w:szCs w:val="24"/>
          <w:lang w:val="en-US" w:eastAsia="zh-CN" w:bidi="ar-SA"/>
        </w:rPr>
        <w:t>型分布：在聚合的时间点前后，各条曲线的走势均发散，表明曲线度数随年波动。而在聚合时间后的发散程度要高于聚合时间前（体现为聚合时间后曲线间的方差更大），说明随着年限增大，网络的活跃度更高，熵增加。也可能是由于随着这些采样自治系统前些年份的资源积累，后期的影响力、活力更大。后一种解释的支撑在于，在这三张图中，图</w:t>
      </w:r>
      <w:r>
        <w:rPr>
          <w:rFonts w:eastAsia="宋体" w:cs="Times New Roman" w:eastAsiaTheme="minorEastAsia" w:ascii="宋体" w:hAnsi="宋体"/>
          <w:color w:val="auto"/>
          <w:kern w:val="2"/>
          <w:sz w:val="24"/>
          <w:szCs w:val="24"/>
          <w:lang w:val="en-US" w:eastAsia="zh-CN" w:bidi="ar-SA"/>
        </w:rPr>
        <w:t>15</w:t>
      </w:r>
      <w:r>
        <w:rPr>
          <w:rFonts w:ascii="宋体" w:hAnsi="宋体" w:cs="Times New Roman"/>
          <w:color w:val="auto"/>
          <w:kern w:val="2"/>
          <w:sz w:val="24"/>
          <w:szCs w:val="24"/>
          <w:lang w:val="en-US" w:eastAsia="zh-CN" w:bidi="ar-SA"/>
        </w:rPr>
        <w:t>（其中节点排名处于中位，</w:t>
      </w:r>
      <w:r>
        <w:rPr>
          <w:rFonts w:eastAsia="宋体" w:cs="Times New Roman" w:eastAsiaTheme="minorEastAsia" w:ascii="宋体" w:hAnsi="宋体"/>
          <w:color w:val="auto"/>
          <w:kern w:val="2"/>
          <w:sz w:val="24"/>
          <w:szCs w:val="24"/>
          <w:lang w:val="en-US" w:eastAsia="zh-CN" w:bidi="ar-SA"/>
        </w:rPr>
        <w:t>1000</w:t>
      </w:r>
      <w:r>
        <w:rPr>
          <w:rFonts w:ascii="宋体" w:hAnsi="宋体" w:cs="Times New Roman"/>
          <w:color w:val="auto"/>
          <w:kern w:val="2"/>
          <w:sz w:val="24"/>
          <w:szCs w:val="24"/>
          <w:lang w:val="en-US" w:eastAsia="zh-CN" w:bidi="ar-SA"/>
        </w:rPr>
        <w:t>名左右）的自治系统曲线在聚合时间点后的活跃度要显著大于其他图。这张图中的自治系统相比于其他图低度数的自治系统拥有更多资源（相邻节点，积累的经验等），因此后期的活度可能也与此有关。</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3.5.2</w:t>
        <w:tab/>
      </w:r>
      <w:r>
        <w:rPr>
          <w:rFonts w:ascii="宋体" w:hAnsi="宋体" w:cs="Times New Roman"/>
          <w:b/>
          <w:bCs/>
          <w:color w:val="auto"/>
          <w:kern w:val="2"/>
          <w:sz w:val="30"/>
          <w:szCs w:val="30"/>
          <w:lang w:val="en-US" w:eastAsia="zh-CN" w:bidi="ar-SA"/>
        </w:rPr>
        <w:t>单个自治系统的自我中心网络</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为了更精细地抓取自治系统与其周边节点的关系，我们选取了一些节点，观测其各时间段的一跳自我中心网络</w:t>
      </w:r>
      <w:r>
        <w:rPr>
          <w:rFonts w:eastAsia="宋体" w:cs="Times New Roman" w:eastAsiaTheme="minorEastAsia" w:ascii="宋体" w:hAnsi="宋体"/>
          <w:color w:val="auto"/>
          <w:kern w:val="2"/>
          <w:sz w:val="24"/>
          <w:szCs w:val="24"/>
          <w:lang w:val="en-US" w:eastAsia="zh-CN" w:bidi="ar-SA"/>
        </w:rPr>
        <w:t>(ego network)</w:t>
      </w:r>
      <w:r>
        <w:rPr>
          <w:rFonts w:ascii="宋体" w:hAnsi="宋体" w:cs="Times New Roman"/>
          <w:color w:val="auto"/>
          <w:kern w:val="2"/>
          <w:sz w:val="24"/>
          <w:szCs w:val="24"/>
          <w:lang w:val="en-US" w:eastAsia="zh-CN" w:bidi="ar-SA"/>
        </w:rPr>
        <w:t>。自我中心网络是指以某个节点为中心，包含该节点和与其直接相连的节点所构成的子图。通过分析自我中心网络，可以揭示节点在局部网络中的重要性、影响力和作用，发现潜在的社群结构和节点聚集性，预测节点的行为和演化等。</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 xml:space="preserve">5.3.2 </w:t>
      </w:r>
      <w:r>
        <w:rPr>
          <w:rFonts w:ascii="宋体" w:hAnsi="宋体" w:cs="Times New Roman"/>
          <w:color w:val="auto"/>
          <w:kern w:val="2"/>
          <w:sz w:val="24"/>
          <w:szCs w:val="24"/>
          <w:lang w:val="en-US" w:eastAsia="zh-CN" w:bidi="ar-SA"/>
        </w:rPr>
        <w:t>连通分量”一章中，我们曾提到</w:t>
      </w:r>
      <w:r>
        <w:rPr>
          <w:rFonts w:eastAsia="宋体" w:cs="Times New Roman" w:eastAsiaTheme="minorEastAsia" w:ascii="宋体" w:hAnsi="宋体"/>
          <w:color w:val="auto"/>
          <w:kern w:val="2"/>
          <w:sz w:val="24"/>
          <w:szCs w:val="24"/>
          <w:lang w:val="en-US" w:eastAsia="zh-CN" w:bidi="ar-SA"/>
        </w:rPr>
        <w:t>LVLT-1</w:t>
      </w:r>
      <w:r>
        <w:rPr>
          <w:rFonts w:ascii="宋体" w:hAnsi="宋体" w:cs="Times New Roman"/>
          <w:color w:val="auto"/>
          <w:kern w:val="2"/>
          <w:sz w:val="24"/>
          <w:szCs w:val="24"/>
          <w:lang w:val="en-US" w:eastAsia="zh-CN" w:bidi="ar-SA"/>
        </w:rPr>
        <w:t>机构下属的编号为</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的自治系统。图</w:t>
      </w:r>
      <w:r>
        <w:rPr>
          <w:rFonts w:eastAsia="宋体" w:cs="Times New Roman" w:eastAsiaTheme="minorEastAsia" w:ascii="宋体" w:hAnsi="宋体"/>
          <w:color w:val="auto"/>
          <w:kern w:val="2"/>
          <w:sz w:val="24"/>
          <w:szCs w:val="24"/>
          <w:lang w:val="en-US" w:eastAsia="zh-CN" w:bidi="ar-SA"/>
        </w:rPr>
        <w:t>19</w:t>
      </w:r>
      <w:r>
        <w:rPr>
          <w:rFonts w:ascii="宋体" w:hAnsi="宋体" w:cs="Times New Roman"/>
          <w:color w:val="auto"/>
          <w:kern w:val="2"/>
          <w:sz w:val="24"/>
          <w:szCs w:val="24"/>
          <w:lang w:val="en-US" w:eastAsia="zh-CN" w:bidi="ar-SA"/>
        </w:rPr>
        <w:t>是自治系统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2000,2004,2005,2020</w:t>
      </w:r>
      <w:r>
        <w:rPr>
          <w:rFonts w:ascii="宋体" w:hAnsi="宋体" w:cs="Times New Roman"/>
          <w:color w:val="auto"/>
          <w:kern w:val="2"/>
          <w:sz w:val="24"/>
          <w:szCs w:val="24"/>
          <w:lang w:val="en-US" w:eastAsia="zh-CN" w:bidi="ar-SA"/>
        </w:rPr>
        <w:t>年的自我中心网络可视化图。图中红色节点为中心节点</w:t>
      </w:r>
      <w:r>
        <w:rPr>
          <w:rFonts w:eastAsia="宋体" w:cs="Times New Roman" w:eastAsiaTheme="minorEastAsia" w:ascii="宋体" w:hAnsi="宋体"/>
          <w:color w:val="auto"/>
          <w:kern w:val="2"/>
          <w:sz w:val="24"/>
          <w:szCs w:val="24"/>
          <w:lang w:val="en-US" w:eastAsia="zh-CN" w:bidi="ar-SA"/>
        </w:rPr>
        <w:t>(ego node)</w:t>
      </w:r>
      <w:r>
        <w:rPr>
          <w:rFonts w:ascii="宋体" w:hAnsi="宋体" w:cs="Times New Roman"/>
          <w:color w:val="auto"/>
          <w:kern w:val="2"/>
          <w:sz w:val="24"/>
          <w:szCs w:val="24"/>
          <w:lang w:val="en-US" w:eastAsia="zh-CN" w:bidi="ar-SA"/>
        </w:rPr>
        <w:t>，其余为与其有协议关系的邻居节点（此处协议为提供商</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顾客型协议或同行型，即只标出中心节点的顾客节点和同行节点，单向边指向为顾客节点，双向边为同行型，后面所有自我中心网络规则与此相同）。节点内部第一行为节点的自治系统编号，第二行为其总度数（包括所有协议），节点大小与其度数正向关。</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前文中曾提到，自治系统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曾经是骨干网中的一员（</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2004</w:t>
      </w:r>
      <w:r>
        <w:rPr>
          <w:rFonts w:ascii="宋体" w:hAnsi="宋体" w:cs="Times New Roman"/>
          <w:color w:val="auto"/>
          <w:kern w:val="2"/>
          <w:sz w:val="24"/>
          <w:szCs w:val="24"/>
          <w:lang w:val="en-US" w:eastAsia="zh-CN" w:bidi="ar-SA"/>
        </w:rPr>
        <w:t>年开始，其边数大量流失，在</w:t>
      </w:r>
      <w:r>
        <w:rPr>
          <w:rFonts w:eastAsia="宋体" w:cs="Times New Roman" w:eastAsiaTheme="minorEastAsia" w:ascii="宋体" w:hAnsi="宋体"/>
          <w:color w:val="auto"/>
          <w:kern w:val="2"/>
          <w:sz w:val="24"/>
          <w:szCs w:val="24"/>
          <w:lang w:val="en-US" w:eastAsia="zh-CN" w:bidi="ar-SA"/>
        </w:rPr>
        <w:t>2020</w:t>
      </w:r>
      <w:r>
        <w:rPr>
          <w:rFonts w:ascii="宋体" w:hAnsi="宋体" w:cs="Times New Roman"/>
          <w:color w:val="auto"/>
          <w:kern w:val="2"/>
          <w:sz w:val="24"/>
          <w:szCs w:val="24"/>
          <w:lang w:val="en-US" w:eastAsia="zh-CN" w:bidi="ar-SA"/>
        </w:rPr>
        <w:t>等年份与主连通集团断裂。图</w:t>
      </w:r>
      <w:r>
        <w:rPr>
          <w:rFonts w:eastAsia="宋体" w:cs="Times New Roman" w:eastAsiaTheme="minorEastAsia" w:ascii="宋体" w:hAnsi="宋体"/>
          <w:color w:val="auto"/>
          <w:kern w:val="2"/>
          <w:sz w:val="24"/>
          <w:szCs w:val="24"/>
          <w:lang w:val="en-US" w:eastAsia="zh-CN" w:bidi="ar-SA"/>
        </w:rPr>
        <w:t>19</w:t>
      </w:r>
      <w:r>
        <w:rPr>
          <w:rFonts w:ascii="宋体" w:hAnsi="宋体" w:cs="Times New Roman"/>
          <w:color w:val="auto"/>
          <w:kern w:val="2"/>
          <w:sz w:val="24"/>
          <w:szCs w:val="24"/>
          <w:lang w:val="en-US" w:eastAsia="zh-CN" w:bidi="ar-SA"/>
        </w:rPr>
        <w:t>截取了这几个时间点。在自治系统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鼎盛时期，其结构其实相对是比较简单的发散性结构，其自我中心网络大部分都是直接相连的顾客节点，成团的情况很少。</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20</w:t>
      </w:r>
      <w:r>
        <w:rPr>
          <w:rFonts w:ascii="宋体" w:hAnsi="宋体" w:cs="Times New Roman"/>
          <w:color w:val="auto"/>
          <w:kern w:val="2"/>
          <w:sz w:val="24"/>
          <w:szCs w:val="24"/>
          <w:lang w:val="en-US" w:eastAsia="zh-CN" w:bidi="ar-SA"/>
        </w:rPr>
        <w:t>是自治系统</w:t>
      </w:r>
      <w:r>
        <w:rPr>
          <w:rFonts w:eastAsia="宋体" w:cs="Times New Roman" w:eastAsiaTheme="minorEastAsia" w:ascii="宋体" w:hAnsi="宋体"/>
          <w:color w:val="auto"/>
          <w:kern w:val="2"/>
          <w:sz w:val="24"/>
          <w:szCs w:val="24"/>
          <w:lang w:val="en-US" w:eastAsia="zh-CN" w:bidi="ar-SA"/>
        </w:rPr>
        <w:t>6295</w:t>
      </w: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2001,2006,2013,2018,2020,2021,2022,2023</w:t>
      </w:r>
      <w:r>
        <w:rPr>
          <w:rFonts w:ascii="宋体" w:hAnsi="宋体" w:cs="Times New Roman"/>
          <w:color w:val="auto"/>
          <w:kern w:val="2"/>
          <w:sz w:val="24"/>
          <w:szCs w:val="24"/>
          <w:lang w:val="en-US" w:eastAsia="zh-CN" w:bidi="ar-SA"/>
        </w:rPr>
        <w:t>年的自我中心网络可视化图。自治系统</w:t>
      </w:r>
      <w:r>
        <w:rPr>
          <w:rFonts w:eastAsia="宋体" w:cs="Times New Roman" w:eastAsiaTheme="minorEastAsia" w:ascii="宋体" w:hAnsi="宋体"/>
          <w:color w:val="auto"/>
          <w:kern w:val="2"/>
          <w:sz w:val="24"/>
          <w:szCs w:val="24"/>
          <w:lang w:val="en-US" w:eastAsia="zh-CN" w:bidi="ar-SA"/>
        </w:rPr>
        <w:t>6295</w:t>
      </w:r>
      <w:r>
        <w:rPr>
          <w:rFonts w:ascii="宋体" w:hAnsi="宋体" w:cs="Times New Roman"/>
          <w:color w:val="auto"/>
          <w:kern w:val="2"/>
          <w:sz w:val="24"/>
          <w:szCs w:val="24"/>
          <w:lang w:val="en-US" w:eastAsia="zh-CN" w:bidi="ar-SA"/>
        </w:rPr>
        <w:t>是运营商</w:t>
      </w:r>
      <w:r>
        <w:rPr>
          <w:rFonts w:eastAsia="宋体" w:cs="Times New Roman" w:eastAsiaTheme="minorEastAsia" w:ascii="宋体" w:hAnsi="宋体"/>
          <w:color w:val="auto"/>
          <w:kern w:val="2"/>
          <w:sz w:val="24"/>
          <w:szCs w:val="24"/>
          <w:lang w:val="en-US" w:eastAsia="zh-CN" w:bidi="ar-SA"/>
        </w:rPr>
        <w:t>LUNAVI-WA</w:t>
      </w:r>
      <w:r>
        <w:rPr>
          <w:rFonts w:ascii="宋体" w:hAnsi="宋体" w:cs="Times New Roman"/>
          <w:color w:val="auto"/>
          <w:kern w:val="2"/>
          <w:sz w:val="24"/>
          <w:szCs w:val="24"/>
          <w:lang w:val="en-US" w:eastAsia="zh-CN" w:bidi="ar-SA"/>
        </w:rPr>
        <w:t>（美国）旗下的用于连接其数据中心和客户网络的自治系统。通过这个自治系统，我们可以清楚地看到一个新生于</w:t>
      </w:r>
      <w:r>
        <w:rPr>
          <w:rFonts w:eastAsia="宋体" w:cs="Times New Roman" w:eastAsiaTheme="minorEastAsia" w:ascii="宋体" w:hAnsi="宋体"/>
          <w:color w:val="auto"/>
          <w:kern w:val="2"/>
          <w:sz w:val="24"/>
          <w:szCs w:val="24"/>
          <w:lang w:val="en-US" w:eastAsia="zh-CN" w:bidi="ar-SA"/>
        </w:rPr>
        <w:t>21</w:t>
      </w:r>
      <w:r>
        <w:rPr>
          <w:rFonts w:ascii="宋体" w:hAnsi="宋体" w:cs="Times New Roman"/>
          <w:color w:val="auto"/>
          <w:kern w:val="2"/>
          <w:sz w:val="24"/>
          <w:szCs w:val="24"/>
          <w:lang w:val="en-US" w:eastAsia="zh-CN" w:bidi="ar-SA"/>
        </w:rPr>
        <w:t>世纪初自治系统的发展历程。</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6295</w:t>
      </w:r>
      <w:r>
        <w:rPr>
          <w:rFonts w:ascii="宋体" w:hAnsi="宋体" w:cs="Times New Roman"/>
          <w:color w:val="auto"/>
          <w:kern w:val="2"/>
          <w:sz w:val="24"/>
          <w:szCs w:val="24"/>
          <w:lang w:val="en-US" w:eastAsia="zh-CN" w:bidi="ar-SA"/>
        </w:rPr>
        <w:t>初期只获取服务（大多数新自治系统初期均是如此）。</w:t>
      </w:r>
      <w:r>
        <w:rPr>
          <w:rFonts w:eastAsia="宋体" w:cs="Times New Roman" w:eastAsiaTheme="minorEastAsia" w:ascii="宋体" w:hAnsi="宋体"/>
          <w:color w:val="auto"/>
          <w:kern w:val="2"/>
          <w:sz w:val="24"/>
          <w:szCs w:val="24"/>
          <w:lang w:val="en-US" w:eastAsia="zh-CN" w:bidi="ar-SA"/>
        </w:rPr>
        <w:t>2001</w:t>
      </w:r>
      <w:r>
        <w:rPr>
          <w:rFonts w:ascii="宋体" w:hAnsi="宋体" w:cs="Times New Roman"/>
          <w:color w:val="auto"/>
          <w:kern w:val="2"/>
          <w:sz w:val="24"/>
          <w:szCs w:val="24"/>
          <w:lang w:val="en-US" w:eastAsia="zh-CN" w:bidi="ar-SA"/>
        </w:rPr>
        <w:t>年，它获得了第一个用户，自治系统</w:t>
      </w:r>
      <w:r>
        <w:rPr>
          <w:rFonts w:eastAsia="宋体" w:cs="Times New Roman" w:eastAsiaTheme="minorEastAsia" w:ascii="宋体" w:hAnsi="宋体"/>
          <w:color w:val="auto"/>
          <w:kern w:val="2"/>
          <w:sz w:val="24"/>
          <w:szCs w:val="24"/>
          <w:lang w:val="en-US" w:eastAsia="zh-CN" w:bidi="ar-SA"/>
        </w:rPr>
        <w:t>12175</w:t>
      </w:r>
      <w:r>
        <w:rPr>
          <w:rFonts w:ascii="宋体" w:hAnsi="宋体" w:cs="Times New Roman"/>
          <w:color w:val="auto"/>
          <w:kern w:val="2"/>
          <w:sz w:val="24"/>
          <w:szCs w:val="24"/>
          <w:lang w:val="en-US" w:eastAsia="zh-CN" w:bidi="ar-SA"/>
        </w:rPr>
        <w:t>，属于美国的</w:t>
      </w:r>
      <w:r>
        <w:rPr>
          <w:rFonts w:eastAsia="宋体" w:cs="Times New Roman" w:eastAsiaTheme="minorEastAsia" w:ascii="宋体" w:hAnsi="宋体"/>
          <w:color w:val="auto"/>
          <w:kern w:val="2"/>
          <w:sz w:val="24"/>
          <w:szCs w:val="24"/>
          <w:lang w:val="en-US" w:eastAsia="zh-CN" w:bidi="ar-SA"/>
        </w:rPr>
        <w:t>YELMNET</w:t>
      </w:r>
      <w:r>
        <w:rPr>
          <w:rFonts w:ascii="宋体" w:hAnsi="宋体" w:cs="Times New Roman"/>
          <w:color w:val="auto"/>
          <w:kern w:val="2"/>
          <w:sz w:val="24"/>
          <w:szCs w:val="24"/>
          <w:lang w:val="en-US" w:eastAsia="zh-CN" w:bidi="ar-SA"/>
        </w:rPr>
        <w:t>运营商。</w:t>
      </w:r>
      <w:r>
        <w:rPr>
          <w:rFonts w:eastAsia="宋体" w:cs="Times New Roman" w:eastAsiaTheme="minorEastAsia" w:ascii="宋体" w:hAnsi="宋体"/>
          <w:color w:val="auto"/>
          <w:kern w:val="2"/>
          <w:sz w:val="24"/>
          <w:szCs w:val="24"/>
          <w:lang w:val="en-US" w:eastAsia="zh-CN" w:bidi="ar-SA"/>
        </w:rPr>
        <w:t>2006</w:t>
      </w:r>
      <w:r>
        <w:rPr>
          <w:rFonts w:ascii="宋体" w:hAnsi="宋体" w:cs="Times New Roman"/>
          <w:color w:val="auto"/>
          <w:kern w:val="2"/>
          <w:sz w:val="24"/>
          <w:szCs w:val="24"/>
          <w:lang w:val="en-US" w:eastAsia="zh-CN" w:bidi="ar-SA"/>
        </w:rPr>
        <w:t>年时，它被第一次接纳为一个团（</w:t>
      </w:r>
      <w:r>
        <w:rPr>
          <w:rFonts w:eastAsia="宋体" w:cs="Times New Roman" w:eastAsiaTheme="minorEastAsia" w:ascii="宋体" w:hAnsi="宋体"/>
          <w:color w:val="auto"/>
          <w:kern w:val="2"/>
          <w:sz w:val="24"/>
          <w:szCs w:val="24"/>
          <w:lang w:val="en-US" w:eastAsia="zh-CN" w:bidi="ar-SA"/>
        </w:rPr>
        <w:t>cluster</w:t>
      </w:r>
      <w:r>
        <w:rPr>
          <w:rFonts w:ascii="宋体" w:hAnsi="宋体" w:cs="Times New Roman"/>
          <w:color w:val="auto"/>
          <w:kern w:val="2"/>
          <w:sz w:val="24"/>
          <w:szCs w:val="24"/>
          <w:lang w:val="en-US" w:eastAsia="zh-CN" w:bidi="ar-SA"/>
        </w:rPr>
        <w:t>）的成员，这个团内部节点互相均达成了同行合作协议（</w:t>
      </w:r>
      <w:r>
        <w:rPr>
          <w:rFonts w:eastAsia="宋体" w:cs="Times New Roman" w:eastAsiaTheme="minorEastAsia" w:ascii="宋体" w:hAnsi="宋体"/>
          <w:color w:val="auto"/>
          <w:kern w:val="2"/>
          <w:sz w:val="24"/>
          <w:szCs w:val="24"/>
          <w:lang w:val="en-US" w:eastAsia="zh-CN" w:bidi="ar-SA"/>
        </w:rPr>
        <w:t>p2p</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2013</w:t>
      </w:r>
      <w:r>
        <w:rPr>
          <w:rFonts w:ascii="宋体" w:hAnsi="宋体" w:cs="Times New Roman"/>
          <w:color w:val="auto"/>
          <w:kern w:val="2"/>
          <w:sz w:val="24"/>
          <w:szCs w:val="24"/>
          <w:lang w:val="en-US" w:eastAsia="zh-CN" w:bidi="ar-SA"/>
        </w:rPr>
        <w:t>年时它解除了先前的合作协议，成为了另一个影响力非常大的自治系统</w:t>
      </w:r>
      <w:r>
        <w:rPr>
          <w:rFonts w:eastAsia="宋体" w:cs="Times New Roman" w:eastAsiaTheme="minorEastAsia" w:ascii="宋体" w:hAnsi="宋体"/>
          <w:color w:val="auto"/>
          <w:kern w:val="2"/>
          <w:sz w:val="24"/>
          <w:szCs w:val="24"/>
          <w:lang w:val="en-US" w:eastAsia="zh-CN" w:bidi="ar-SA"/>
        </w:rPr>
        <w:t>6939</w:t>
      </w:r>
      <w:r>
        <w:rPr>
          <w:rFonts w:ascii="宋体" w:hAnsi="宋体" w:cs="Times New Roman"/>
          <w:color w:val="auto"/>
          <w:kern w:val="2"/>
          <w:sz w:val="24"/>
          <w:szCs w:val="24"/>
          <w:lang w:val="en-US" w:eastAsia="zh-CN" w:bidi="ar-SA"/>
        </w:rPr>
        <w:t>所属团的一部分。</w:t>
      </w:r>
      <w:r>
        <w:rPr>
          <w:rFonts w:eastAsia="宋体" w:cs="Times New Roman" w:eastAsiaTheme="minorEastAsia" w:ascii="宋体" w:hAnsi="宋体"/>
          <w:color w:val="auto"/>
          <w:kern w:val="2"/>
          <w:sz w:val="24"/>
          <w:szCs w:val="24"/>
          <w:lang w:val="en-US" w:eastAsia="zh-CN" w:bidi="ar-SA"/>
        </w:rPr>
        <w:t>(6939</w:t>
      </w:r>
      <w:r>
        <w:rPr>
          <w:rFonts w:ascii="宋体" w:hAnsi="宋体" w:cs="Times New Roman"/>
          <w:color w:val="auto"/>
          <w:kern w:val="2"/>
          <w:sz w:val="24"/>
          <w:szCs w:val="24"/>
          <w:lang w:val="en-US" w:eastAsia="zh-CN" w:bidi="ar-SA"/>
        </w:rPr>
        <w:t>是由全球互联网服务提供商</w:t>
      </w:r>
      <w:r>
        <w:rPr>
          <w:rFonts w:eastAsia="宋体" w:cs="Times New Roman" w:eastAsiaTheme="minorEastAsia" w:ascii="宋体" w:hAnsi="宋体"/>
          <w:color w:val="auto"/>
          <w:kern w:val="2"/>
          <w:sz w:val="24"/>
          <w:szCs w:val="24"/>
          <w:lang w:val="en-US" w:eastAsia="zh-CN" w:bidi="ar-SA"/>
        </w:rPr>
        <w:t>Hurricane Electric</w:t>
      </w:r>
      <w:r>
        <w:rPr>
          <w:rFonts w:ascii="宋体" w:hAnsi="宋体" w:cs="Times New Roman"/>
          <w:color w:val="auto"/>
          <w:kern w:val="2"/>
          <w:sz w:val="24"/>
          <w:szCs w:val="24"/>
          <w:lang w:val="en-US" w:eastAsia="zh-CN" w:bidi="ar-SA"/>
        </w:rPr>
        <w:t>所拥有和运营的。</w:t>
      </w:r>
      <w:r>
        <w:rPr>
          <w:rFonts w:eastAsia="宋体" w:cs="Times New Roman" w:eastAsiaTheme="minorEastAsia" w:ascii="宋体" w:hAnsi="宋体"/>
          <w:color w:val="auto"/>
          <w:kern w:val="2"/>
          <w:sz w:val="24"/>
          <w:szCs w:val="24"/>
          <w:lang w:val="en-US" w:eastAsia="zh-CN" w:bidi="ar-SA"/>
        </w:rPr>
        <w:t>Hurricane Electric</w:t>
      </w:r>
      <w:r>
        <w:rPr>
          <w:rFonts w:ascii="宋体" w:hAnsi="宋体" w:cs="Times New Roman"/>
          <w:color w:val="auto"/>
          <w:kern w:val="2"/>
          <w:sz w:val="24"/>
          <w:szCs w:val="24"/>
          <w:lang w:val="en-US" w:eastAsia="zh-CN" w:bidi="ar-SA"/>
        </w:rPr>
        <w:t>总部位于美国，是世界上最大的</w:t>
      </w:r>
      <w:r>
        <w:rPr>
          <w:rFonts w:eastAsia="宋体" w:cs="Times New Roman" w:eastAsiaTheme="minorEastAsia" w:ascii="宋体" w:hAnsi="宋体"/>
          <w:color w:val="auto"/>
          <w:kern w:val="2"/>
          <w:sz w:val="24"/>
          <w:szCs w:val="24"/>
          <w:lang w:val="en-US" w:eastAsia="zh-CN" w:bidi="ar-SA"/>
        </w:rPr>
        <w:t>IPv6</w:t>
      </w:r>
      <w:r>
        <w:rPr>
          <w:rFonts w:ascii="宋体" w:hAnsi="宋体" w:cs="Times New Roman"/>
          <w:color w:val="auto"/>
          <w:kern w:val="2"/>
          <w:sz w:val="24"/>
          <w:szCs w:val="24"/>
          <w:lang w:val="en-US" w:eastAsia="zh-CN" w:bidi="ar-SA"/>
        </w:rPr>
        <w:t>网络之一，并为客户提供</w:t>
      </w:r>
      <w:r>
        <w:rPr>
          <w:rFonts w:eastAsia="宋体" w:cs="Times New Roman" w:eastAsiaTheme="minorEastAsia" w:ascii="宋体" w:hAnsi="宋体"/>
          <w:color w:val="auto"/>
          <w:kern w:val="2"/>
          <w:sz w:val="24"/>
          <w:szCs w:val="24"/>
          <w:lang w:val="en-US" w:eastAsia="zh-CN" w:bidi="ar-SA"/>
        </w:rPr>
        <w:t>IP</w:t>
      </w:r>
      <w:r>
        <w:rPr>
          <w:rFonts w:ascii="宋体" w:hAnsi="宋体" w:cs="Times New Roman"/>
          <w:color w:val="auto"/>
          <w:kern w:val="2"/>
          <w:sz w:val="24"/>
          <w:szCs w:val="24"/>
          <w:lang w:val="en-US" w:eastAsia="zh-CN" w:bidi="ar-SA"/>
        </w:rPr>
        <w:t>传输服务、托管服务和网页主机服务。</w:t>
      </w:r>
      <w:r>
        <w:rPr>
          <w:rFonts w:eastAsia="宋体" w:cs="Times New Roman" w:eastAsiaTheme="minorEastAsia" w:ascii="宋体" w:hAnsi="宋体"/>
          <w:color w:val="auto"/>
          <w:kern w:val="2"/>
          <w:sz w:val="24"/>
          <w:szCs w:val="24"/>
          <w:lang w:val="en-US" w:eastAsia="zh-CN" w:bidi="ar-SA"/>
        </w:rPr>
        <w:t>Hurricane Electric</w:t>
      </w:r>
      <w:r>
        <w:rPr>
          <w:rFonts w:ascii="宋体" w:hAnsi="宋体" w:cs="Times New Roman"/>
          <w:color w:val="auto"/>
          <w:kern w:val="2"/>
          <w:sz w:val="24"/>
          <w:szCs w:val="24"/>
          <w:lang w:val="en-US" w:eastAsia="zh-CN" w:bidi="ar-SA"/>
        </w:rPr>
        <w:t>的自治系统</w:t>
      </w:r>
      <w:r>
        <w:rPr>
          <w:rFonts w:eastAsia="宋体" w:cs="Times New Roman" w:eastAsiaTheme="minorEastAsia" w:ascii="宋体" w:hAnsi="宋体"/>
          <w:color w:val="auto"/>
          <w:kern w:val="2"/>
          <w:sz w:val="24"/>
          <w:szCs w:val="24"/>
          <w:lang w:val="en-US" w:eastAsia="zh-CN" w:bidi="ar-SA"/>
        </w:rPr>
        <w:t>6939</w:t>
      </w:r>
      <w:r>
        <w:rPr>
          <w:rFonts w:ascii="宋体" w:hAnsi="宋体" w:cs="Times New Roman"/>
          <w:color w:val="auto"/>
          <w:kern w:val="2"/>
          <w:sz w:val="24"/>
          <w:szCs w:val="24"/>
          <w:lang w:val="en-US" w:eastAsia="zh-CN" w:bidi="ar-SA"/>
        </w:rPr>
        <w:t>与全球各地的其他</w:t>
      </w:r>
      <w:r>
        <w:rPr>
          <w:rFonts w:eastAsia="宋体" w:cs="Times New Roman" w:eastAsiaTheme="minorEastAsia" w:ascii="宋体" w:hAnsi="宋体"/>
          <w:color w:val="auto"/>
          <w:kern w:val="2"/>
          <w:sz w:val="24"/>
          <w:szCs w:val="24"/>
          <w:lang w:val="en-US" w:eastAsia="zh-CN" w:bidi="ar-SA"/>
        </w:rPr>
        <w:t>ASN</w:t>
      </w:r>
      <w:r>
        <w:rPr>
          <w:rFonts w:ascii="宋体" w:hAnsi="宋体" w:cs="Times New Roman"/>
          <w:color w:val="auto"/>
          <w:kern w:val="2"/>
          <w:sz w:val="24"/>
          <w:szCs w:val="24"/>
          <w:lang w:val="en-US" w:eastAsia="zh-CN" w:bidi="ar-SA"/>
        </w:rPr>
        <w:t>广泛连接，为客户提供全球互联网连接。该公司还维护着庞大的同行网络</w:t>
      </w:r>
      <w:r>
        <w:rPr>
          <w:rFonts w:eastAsia="宋体" w:cs="Times New Roman" w:eastAsiaTheme="minorEastAsia" w:ascii="宋体" w:hAnsi="宋体"/>
          <w:color w:val="auto"/>
          <w:kern w:val="2"/>
          <w:sz w:val="24"/>
          <w:szCs w:val="24"/>
          <w:lang w:val="en-US" w:eastAsia="zh-CN" w:bidi="ar-SA"/>
        </w:rPr>
        <w:t>(peering network)</w:t>
      </w:r>
      <w:r>
        <w:rPr>
          <w:rFonts w:ascii="宋体" w:hAnsi="宋体" w:cs="Times New Roman"/>
          <w:color w:val="auto"/>
          <w:kern w:val="2"/>
          <w:sz w:val="24"/>
          <w:szCs w:val="24"/>
          <w:lang w:val="en-US" w:eastAsia="zh-CN" w:bidi="ar-SA"/>
        </w:rPr>
        <w:t>，使其能够直接与其他网络交换流量，从而提高网络性能并降低延迟</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。此后自治系统</w:t>
      </w:r>
      <w:r>
        <w:rPr>
          <w:rFonts w:eastAsia="宋体" w:cs="Times New Roman" w:eastAsiaTheme="minorEastAsia" w:ascii="宋体" w:hAnsi="宋体"/>
          <w:color w:val="auto"/>
          <w:kern w:val="2"/>
          <w:sz w:val="24"/>
          <w:szCs w:val="24"/>
          <w:lang w:val="en-US" w:eastAsia="zh-CN" w:bidi="ar-SA"/>
        </w:rPr>
        <w:t>6295</w:t>
      </w:r>
      <w:r>
        <w:rPr>
          <w:rFonts w:ascii="宋体" w:hAnsi="宋体" w:cs="Times New Roman"/>
          <w:color w:val="auto"/>
          <w:kern w:val="2"/>
          <w:sz w:val="24"/>
          <w:szCs w:val="24"/>
          <w:lang w:val="en-US" w:eastAsia="zh-CN" w:bidi="ar-SA"/>
        </w:rPr>
        <w:t>一直保持着和</w:t>
      </w:r>
      <w:r>
        <w:rPr>
          <w:rFonts w:eastAsia="宋体" w:cs="Times New Roman" w:eastAsiaTheme="minorEastAsia" w:ascii="宋体" w:hAnsi="宋体"/>
          <w:color w:val="auto"/>
          <w:kern w:val="2"/>
          <w:sz w:val="24"/>
          <w:szCs w:val="24"/>
          <w:lang w:val="en-US" w:eastAsia="zh-CN" w:bidi="ar-SA"/>
        </w:rPr>
        <w:t>6939</w:t>
      </w:r>
      <w:r>
        <w:rPr>
          <w:rFonts w:ascii="宋体" w:hAnsi="宋体" w:cs="Times New Roman"/>
          <w:color w:val="auto"/>
          <w:kern w:val="2"/>
          <w:sz w:val="24"/>
          <w:szCs w:val="24"/>
          <w:lang w:val="en-US" w:eastAsia="zh-CN" w:bidi="ar-SA"/>
        </w:rPr>
        <w:t>的合作关系。在</w:t>
      </w:r>
      <w:r>
        <w:rPr>
          <w:rFonts w:eastAsia="宋体" w:cs="Times New Roman" w:eastAsiaTheme="minorEastAsia" w:ascii="宋体" w:hAnsi="宋体"/>
          <w:color w:val="auto"/>
          <w:kern w:val="2"/>
          <w:sz w:val="24"/>
          <w:szCs w:val="24"/>
          <w:lang w:val="en-US" w:eastAsia="zh-CN" w:bidi="ar-SA"/>
        </w:rPr>
        <w:t>2018</w:t>
      </w:r>
      <w:r>
        <w:rPr>
          <w:rFonts w:ascii="宋体" w:hAnsi="宋体" w:cs="Times New Roman"/>
          <w:color w:val="auto"/>
          <w:kern w:val="2"/>
          <w:sz w:val="24"/>
          <w:szCs w:val="24"/>
          <w:lang w:val="en-US" w:eastAsia="zh-CN" w:bidi="ar-SA"/>
        </w:rPr>
        <w:t>年和</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6295</w:t>
      </w:r>
      <w:r>
        <w:rPr>
          <w:rFonts w:ascii="宋体" w:hAnsi="宋体" w:cs="Times New Roman"/>
          <w:color w:val="auto"/>
          <w:kern w:val="2"/>
          <w:sz w:val="24"/>
          <w:szCs w:val="24"/>
          <w:lang w:val="en-US" w:eastAsia="zh-CN" w:bidi="ar-SA"/>
        </w:rPr>
        <w:t>的协议量分别有了大幅减退，但随后又很快恢复。</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相比于</w:t>
      </w:r>
      <w:r>
        <w:rPr>
          <w:rFonts w:eastAsia="宋体" w:cs="Times New Roman" w:eastAsiaTheme="minorEastAsia" w:ascii="宋体" w:hAnsi="宋体"/>
          <w:color w:val="auto"/>
          <w:kern w:val="2"/>
          <w:sz w:val="24"/>
          <w:szCs w:val="24"/>
          <w:lang w:val="en-US" w:eastAsia="zh-CN" w:bidi="ar-SA"/>
        </w:rPr>
        <w:t>1980</w:t>
      </w:r>
      <w:r>
        <w:rPr>
          <w:rFonts w:ascii="宋体" w:hAnsi="宋体" w:cs="Times New Roman"/>
          <w:color w:val="auto"/>
          <w:kern w:val="2"/>
          <w:sz w:val="24"/>
          <w:szCs w:val="24"/>
          <w:lang w:val="en-US" w:eastAsia="zh-CN" w:bidi="ar-SA"/>
        </w:rPr>
        <w:t>年成立的自治系统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的自我中心网络，</w:t>
      </w:r>
      <w:r>
        <w:rPr>
          <w:rFonts w:eastAsia="宋体" w:cs="Times New Roman" w:eastAsiaTheme="minorEastAsia" w:ascii="宋体" w:hAnsi="宋体"/>
          <w:color w:val="auto"/>
          <w:kern w:val="2"/>
          <w:sz w:val="24"/>
          <w:szCs w:val="24"/>
          <w:lang w:val="en-US" w:eastAsia="zh-CN" w:bidi="ar-SA"/>
        </w:rPr>
        <w:t>6295</w:t>
      </w:r>
      <w:r>
        <w:rPr>
          <w:rFonts w:ascii="宋体" w:hAnsi="宋体" w:cs="Times New Roman"/>
          <w:color w:val="auto"/>
          <w:kern w:val="2"/>
          <w:sz w:val="24"/>
          <w:szCs w:val="24"/>
          <w:lang w:val="en-US" w:eastAsia="zh-CN" w:bidi="ar-SA"/>
        </w:rPr>
        <w:t>发展后期的自我中心网络集聚系数大得多（</w:t>
      </w:r>
      <w:r>
        <w:rPr>
          <w:rFonts w:eastAsia="宋体" w:cs="Times New Roman" w:eastAsiaTheme="minorEastAsia" w:ascii="宋体" w:hAnsi="宋体"/>
          <w:color w:val="auto"/>
          <w:kern w:val="2"/>
          <w:sz w:val="24"/>
          <w:szCs w:val="24"/>
          <w:lang w:val="en-US" w:eastAsia="zh-CN" w:bidi="ar-SA"/>
        </w:rPr>
        <w:t>clustering coefficient</w:t>
      </w:r>
      <w:r>
        <w:rPr>
          <w:rFonts w:ascii="宋体" w:hAnsi="宋体" w:cs="Times New Roman"/>
          <w:color w:val="auto"/>
          <w:kern w:val="2"/>
          <w:sz w:val="24"/>
          <w:szCs w:val="24"/>
          <w:lang w:val="en-US" w:eastAsia="zh-CN" w:bidi="ar-SA"/>
        </w:rPr>
        <w:t>）。事实上，加入和建立同行网络是大部分自治系统的策略，也是它们最好的策略。同行关系让协议网络中的节点互相提供服务而无需另外购买服务，节省了资金。成立较早的自治系统</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所处的自我中心网络几乎没有团结构，这也许也促成了其二十世纪初的瓦解。</w:t>
      </w:r>
    </w:p>
    <w:p>
      <w:pPr>
        <w:pStyle w:val="Normal"/>
        <w:rPr>
          <w:rFonts w:ascii="宋体" w:hAnsi="宋体" w:eastAsia="宋体"/>
        </w:rPr>
      </w:pPr>
      <w:r>
        <w:rPr>
          <w:rFonts w:eastAsia="宋体" w:cs="Times New Roman" w:ascii="宋体" w:hAnsi="宋体" w:eastAsiaTheme="minorEastAsia"/>
          <w:b/>
          <w:bCs/>
          <w:color w:val="auto"/>
          <w:kern w:val="2"/>
          <w:sz w:val="32"/>
          <w:szCs w:val="32"/>
          <w:lang w:val="en-US" w:eastAsia="zh-CN" w:bidi="ar-SA"/>
        </w:rPr>
        <w:t xml:space="preserve">3.6 </w:t>
        <w:tab/>
      </w:r>
      <w:r>
        <w:rPr>
          <w:rFonts w:ascii="宋体" w:hAnsi="宋体" w:cs="Times New Roman"/>
          <w:b/>
          <w:bCs/>
          <w:color w:val="auto"/>
          <w:kern w:val="2"/>
          <w:sz w:val="32"/>
          <w:szCs w:val="32"/>
          <w:lang w:val="en-US" w:eastAsia="zh-CN" w:bidi="ar-SA"/>
        </w:rPr>
        <w:t>以国家为单位的聚合分析</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在前人的研究中，也曾根据自治系统运营商所属国家将数据进行聚合。由于本文着力于自治系统的贸易性质，国家因素的影响自然相当重要。</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我们根据自治系统编号匹配数据将属于同一国家（或地区）的自治系统聚合，新的节点成为国家（或地区）代号，对应的自治系统协议数则转化为边上的权重。</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3.6.1</w:t>
        <w:tab/>
      </w:r>
      <w:r>
        <w:rPr>
          <w:rFonts w:ascii="宋体" w:hAnsi="宋体" w:cs="Times New Roman"/>
          <w:b/>
          <w:bCs/>
          <w:color w:val="auto"/>
          <w:kern w:val="2"/>
          <w:sz w:val="30"/>
          <w:szCs w:val="30"/>
          <w:lang w:val="en-US" w:eastAsia="zh-CN" w:bidi="ar-SA"/>
        </w:rPr>
        <w:t>国内外协议总量</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我们希望对各国协议总量发展情况做大致的认识，同时比比内外贸易的比重。下列图绘制了若干国家（或地区）</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20231</w:t>
      </w:r>
      <w:r>
        <w:rPr>
          <w:rFonts w:ascii="宋体" w:hAnsi="宋体" w:cs="Times New Roman"/>
          <w:color w:val="auto"/>
          <w:kern w:val="2"/>
          <w:sz w:val="24"/>
          <w:szCs w:val="24"/>
          <w:lang w:val="en-US" w:eastAsia="zh-CN" w:bidi="ar-SA"/>
        </w:rPr>
        <w:t>月的总内外协议数。标题中两位大写字母即为该国家（或地区）缩写，如</w:t>
      </w:r>
      <w:r>
        <w:rPr>
          <w:rFonts w:eastAsia="宋体" w:cs="Times New Roman" w:eastAsiaTheme="minorEastAsia" w:ascii="宋体" w:hAnsi="宋体"/>
          <w:color w:val="auto"/>
          <w:kern w:val="2"/>
          <w:sz w:val="24"/>
          <w:szCs w:val="24"/>
          <w:lang w:val="en-US" w:eastAsia="zh-CN" w:bidi="ar-SA"/>
        </w:rPr>
        <w:t>"CN"</w:t>
      </w:r>
      <w:r>
        <w:rPr>
          <w:rFonts w:ascii="宋体" w:hAnsi="宋体" w:cs="Times New Roman"/>
          <w:color w:val="auto"/>
          <w:kern w:val="2"/>
          <w:sz w:val="24"/>
          <w:szCs w:val="24"/>
          <w:lang w:val="en-US" w:eastAsia="zh-CN" w:bidi="ar-SA"/>
        </w:rPr>
        <w:t>代表中国，</w:t>
      </w:r>
      <w:r>
        <w:rPr>
          <w:rFonts w:eastAsia="宋体" w:cs="Times New Roman" w:eastAsiaTheme="minorEastAsia" w:ascii="宋体" w:hAnsi="宋体"/>
          <w:color w:val="auto"/>
          <w:kern w:val="2"/>
          <w:sz w:val="24"/>
          <w:szCs w:val="24"/>
          <w:lang w:val="en-US" w:eastAsia="zh-CN" w:bidi="ar-SA"/>
        </w:rPr>
        <w:t>"US"</w:t>
      </w:r>
      <w:r>
        <w:rPr>
          <w:rFonts w:ascii="宋体" w:hAnsi="宋体" w:cs="Times New Roman"/>
          <w:color w:val="auto"/>
          <w:kern w:val="2"/>
          <w:sz w:val="24"/>
          <w:szCs w:val="24"/>
          <w:lang w:val="en-US" w:eastAsia="zh-CN" w:bidi="ar-SA"/>
        </w:rPr>
        <w:t>代表美国。图中</w:t>
      </w:r>
      <w:r>
        <w:rPr>
          <w:rFonts w:eastAsia="宋体" w:cs="Times New Roman" w:eastAsiaTheme="minorEastAsia" w:ascii="宋体" w:hAnsi="宋体"/>
          <w:color w:val="auto"/>
          <w:kern w:val="2"/>
          <w:sz w:val="24"/>
          <w:szCs w:val="24"/>
          <w:lang w:val="en-US" w:eastAsia="zh-CN" w:bidi="ar-SA"/>
        </w:rPr>
        <w:t>"domestic count"</w:t>
      </w:r>
      <w:r>
        <w:rPr>
          <w:rFonts w:ascii="宋体" w:hAnsi="宋体" w:cs="Times New Roman"/>
          <w:color w:val="auto"/>
          <w:kern w:val="2"/>
          <w:sz w:val="24"/>
          <w:szCs w:val="24"/>
          <w:lang w:val="en-US" w:eastAsia="zh-CN" w:bidi="ar-SA"/>
        </w:rPr>
        <w:t>即国内签订的协议（两端点均属于国内运营商），</w:t>
      </w:r>
      <w:r>
        <w:rPr>
          <w:rFonts w:eastAsia="宋体" w:cs="Times New Roman" w:eastAsiaTheme="minorEastAsia" w:ascii="宋体" w:hAnsi="宋体"/>
          <w:color w:val="auto"/>
          <w:kern w:val="2"/>
          <w:sz w:val="24"/>
          <w:szCs w:val="24"/>
          <w:lang w:val="en-US" w:eastAsia="zh-CN" w:bidi="ar-SA"/>
        </w:rPr>
        <w:t>"foreign count"</w:t>
      </w:r>
      <w:r>
        <w:rPr>
          <w:rFonts w:ascii="宋体" w:hAnsi="宋体" w:cs="Times New Roman"/>
          <w:color w:val="auto"/>
          <w:kern w:val="2"/>
          <w:sz w:val="24"/>
          <w:szCs w:val="24"/>
          <w:lang w:val="en-US" w:eastAsia="zh-CN" w:bidi="ar-SA"/>
        </w:rPr>
        <w:t>指和别国运营商签订，而</w:t>
      </w:r>
      <w:r>
        <w:rPr>
          <w:rFonts w:eastAsia="宋体" w:cs="Times New Roman" w:eastAsiaTheme="minorEastAsia" w:ascii="宋体" w:hAnsi="宋体"/>
          <w:color w:val="auto"/>
          <w:kern w:val="2"/>
          <w:sz w:val="24"/>
          <w:szCs w:val="24"/>
          <w:lang w:val="en-US" w:eastAsia="zh-CN" w:bidi="ar-SA"/>
        </w:rPr>
        <w:t>"top foreign country count"</w:t>
      </w:r>
      <w:r>
        <w:rPr>
          <w:rFonts w:ascii="宋体" w:hAnsi="宋体" w:cs="Times New Roman"/>
          <w:color w:val="auto"/>
          <w:kern w:val="2"/>
          <w:sz w:val="24"/>
          <w:szCs w:val="24"/>
          <w:lang w:val="en-US" w:eastAsia="zh-CN" w:bidi="ar-SA"/>
        </w:rPr>
        <w:t>另外汇出了与该国与其贸易关系最多国家的协议曲线，以作为对比。</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下面图</w:t>
      </w:r>
      <w:r>
        <w:rPr>
          <w:rFonts w:eastAsia="宋体" w:cs="Times New Roman" w:eastAsiaTheme="minorEastAsia" w:ascii="宋体" w:hAnsi="宋体"/>
          <w:color w:val="auto"/>
          <w:kern w:val="2"/>
          <w:sz w:val="24"/>
          <w:szCs w:val="24"/>
          <w:lang w:val="en-US" w:eastAsia="zh-CN" w:bidi="ar-SA"/>
        </w:rPr>
        <w:t>21-26</w:t>
      </w:r>
      <w:r>
        <w:rPr>
          <w:rFonts w:ascii="宋体" w:hAnsi="宋体" w:cs="Times New Roman"/>
          <w:color w:val="auto"/>
          <w:kern w:val="2"/>
          <w:sz w:val="24"/>
          <w:szCs w:val="24"/>
          <w:lang w:val="en-US" w:eastAsia="zh-CN" w:bidi="ar-SA"/>
        </w:rPr>
        <w:t>分别为加拿大，中国，英国，巴西，韩国和美国的逐年内外协议数图。</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text](report/R/domestic_foreign_count/results/domestic_foreign_CA.png)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text](report/R/domestic_foreign_count/results/domestic_foreign_CN.png)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text](report/R/domestic_foreign_count/results/domestic_foreign_GB.png)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text](report/R/domestic_foreign_count/results/domestic_foreign_BR.png)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text](report/R/domestic_foreign_count/results/domestic_foreign_KR.png)</w:t>
      </w:r>
    </w:p>
    <w:p>
      <w:pPr>
        <w:pStyle w:val="Normal"/>
        <w:rPr>
          <w:rFonts w:ascii="宋体" w:hAnsi="宋体" w:eastAsia="宋体" w:cs="Times New Roman" w:eastAsiaTheme="minorEastAsia"/>
          <w:color w:val="auto"/>
          <w:kern w:val="2"/>
          <w:sz w:val="24"/>
          <w:szCs w:val="24"/>
          <w:lang w:val="en-US" w:eastAsia="zh-CN" w:bidi="ar-SA"/>
        </w:rPr>
      </w:pPr>
      <w:r>
        <w:rPr>
          <w:rFonts w:eastAsia="宋体" w:cs="Times New Roman" w:eastAsiaTheme="minorEastAsia" w:ascii="宋体" w:hAnsi="宋体"/>
          <w:color w:val="auto"/>
          <w:kern w:val="2"/>
          <w:sz w:val="24"/>
          <w:szCs w:val="24"/>
          <w:lang w:val="en-US" w:eastAsia="zh-CN" w:bidi="ar-SA"/>
        </w:rPr>
        <w:t>![alt text](report/R/domestic_foreign_count/results/domestic_foreign_US.png)</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加拿大（图</w:t>
      </w:r>
      <w:r>
        <w:rPr>
          <w:rFonts w:eastAsia="宋体" w:cs="Times New Roman" w:eastAsiaTheme="minorEastAsia" w:ascii="宋体" w:hAnsi="宋体"/>
          <w:color w:val="auto"/>
          <w:kern w:val="2"/>
          <w:sz w:val="24"/>
          <w:szCs w:val="24"/>
          <w:lang w:val="en-US" w:eastAsia="zh-CN" w:bidi="ar-SA"/>
        </w:rPr>
        <w:t>21</w:t>
      </w:r>
      <w:r>
        <w:rPr>
          <w:rFonts w:ascii="宋体" w:hAnsi="宋体" w:cs="Times New Roman"/>
          <w:color w:val="auto"/>
          <w:kern w:val="2"/>
          <w:sz w:val="24"/>
          <w:szCs w:val="24"/>
          <w:lang w:val="en-US" w:eastAsia="zh-CN" w:bidi="ar-SA"/>
        </w:rPr>
        <w:t>）的协议量曲线是非常“标准”的曲线。此处标准，指符合指数增长规律。在</w:t>
      </w:r>
      <w:r>
        <w:rPr>
          <w:rFonts w:eastAsia="宋体" w:cs="Times New Roman" w:eastAsiaTheme="minorEastAsia" w:ascii="宋体" w:hAnsi="宋体"/>
          <w:color w:val="auto"/>
          <w:kern w:val="2"/>
          <w:sz w:val="24"/>
          <w:szCs w:val="24"/>
          <w:lang w:val="en-US" w:eastAsia="zh-CN" w:bidi="ar-SA"/>
        </w:rPr>
        <w:t xml:space="preserve">"5.3.1 </w:t>
      </w:r>
      <w:r>
        <w:rPr>
          <w:rFonts w:ascii="宋体" w:hAnsi="宋体" w:cs="Times New Roman"/>
          <w:color w:val="auto"/>
          <w:kern w:val="2"/>
          <w:sz w:val="24"/>
          <w:szCs w:val="24"/>
          <w:lang w:val="en-US" w:eastAsia="zh-CN" w:bidi="ar-SA"/>
        </w:rPr>
        <w:t>总量</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一章中，我们已经看到全世界自治系统协议总量的增长曲线符合指数函数。而加拿大的曲线在</w:t>
      </w:r>
      <w:r>
        <w:rPr>
          <w:rFonts w:eastAsia="宋体" w:cs="Times New Roman" w:eastAsiaTheme="minorEastAsia" w:ascii="宋体" w:hAnsi="宋体"/>
          <w:color w:val="auto"/>
          <w:kern w:val="2"/>
          <w:sz w:val="24"/>
          <w:szCs w:val="24"/>
          <w:lang w:val="en-US" w:eastAsia="zh-CN" w:bidi="ar-SA"/>
        </w:rPr>
        <w:t>2020</w:t>
      </w:r>
      <w:r>
        <w:rPr>
          <w:rFonts w:ascii="宋体" w:hAnsi="宋体" w:cs="Times New Roman"/>
          <w:color w:val="auto"/>
          <w:kern w:val="2"/>
          <w:sz w:val="24"/>
          <w:szCs w:val="24"/>
          <w:lang w:val="en-US" w:eastAsia="zh-CN" w:bidi="ar-SA"/>
        </w:rPr>
        <w:t>前，也较高程度地符合指数增长。此外，加拿大的国内外贸易量几乎持平。</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中国（图</w:t>
      </w:r>
      <w:r>
        <w:rPr>
          <w:rFonts w:eastAsia="宋体" w:cs="Times New Roman" w:eastAsiaTheme="minorEastAsia" w:ascii="宋体" w:hAnsi="宋体"/>
          <w:color w:val="auto"/>
          <w:kern w:val="2"/>
          <w:sz w:val="24"/>
          <w:szCs w:val="24"/>
          <w:lang w:val="en-US" w:eastAsia="zh-CN" w:bidi="ar-SA"/>
        </w:rPr>
        <w:t>22</w:t>
      </w:r>
      <w:r>
        <w:rPr>
          <w:rFonts w:ascii="宋体" w:hAnsi="宋体" w:cs="Times New Roman"/>
          <w:color w:val="auto"/>
          <w:kern w:val="2"/>
          <w:sz w:val="24"/>
          <w:szCs w:val="24"/>
          <w:lang w:val="en-US" w:eastAsia="zh-CN" w:bidi="ar-SA"/>
        </w:rPr>
        <w:t>）的曲线就不符合指数规律，国外贸易总量在</w:t>
      </w:r>
      <w:r>
        <w:rPr>
          <w:rFonts w:eastAsia="宋体" w:cs="Times New Roman" w:eastAsiaTheme="minorEastAsia" w:ascii="宋体" w:hAnsi="宋体"/>
          <w:color w:val="auto"/>
          <w:kern w:val="2"/>
          <w:sz w:val="24"/>
          <w:szCs w:val="24"/>
          <w:lang w:val="en-US" w:eastAsia="zh-CN" w:bidi="ar-SA"/>
        </w:rPr>
        <w:t>2016</w:t>
      </w:r>
      <w:r>
        <w:rPr>
          <w:rFonts w:ascii="宋体" w:hAnsi="宋体" w:cs="Times New Roman"/>
          <w:color w:val="auto"/>
          <w:kern w:val="2"/>
          <w:sz w:val="24"/>
          <w:szCs w:val="24"/>
          <w:lang w:val="en-US" w:eastAsia="zh-CN" w:bidi="ar-SA"/>
        </w:rPr>
        <w:t>年方赶超国内总量，许多在前期借助别国大自治系统的国家都有这个标志（如日本，菲律宾，泰国）。</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英国（图</w:t>
      </w:r>
      <w:r>
        <w:rPr>
          <w:rFonts w:eastAsia="宋体" w:cs="Times New Roman" w:eastAsiaTheme="minorEastAsia" w:ascii="宋体" w:hAnsi="宋体"/>
          <w:color w:val="auto"/>
          <w:kern w:val="2"/>
          <w:sz w:val="24"/>
          <w:szCs w:val="24"/>
          <w:lang w:val="en-US" w:eastAsia="zh-CN" w:bidi="ar-SA"/>
        </w:rPr>
        <w:t>23</w:t>
      </w:r>
      <w:r>
        <w:rPr>
          <w:rFonts w:ascii="宋体" w:hAnsi="宋体" w:cs="Times New Roman"/>
          <w:color w:val="auto"/>
          <w:kern w:val="2"/>
          <w:sz w:val="24"/>
          <w:szCs w:val="24"/>
          <w:lang w:val="en-US" w:eastAsia="zh-CN" w:bidi="ar-SA"/>
        </w:rPr>
        <w:t>）作为老牌互联网贸易出口国家，是世界上自治系统总量最多的国家之一，其自治系统构成的团在欧洲密度很大。而同属于互联网贸易大国（仅从数量而言）的巴西曲线（图</w:t>
      </w:r>
      <w:r>
        <w:rPr>
          <w:rFonts w:eastAsia="宋体" w:cs="Times New Roman" w:eastAsiaTheme="minorEastAsia" w:ascii="宋体" w:hAnsi="宋体"/>
          <w:color w:val="auto"/>
          <w:kern w:val="2"/>
          <w:sz w:val="24"/>
          <w:szCs w:val="24"/>
          <w:lang w:val="en-US" w:eastAsia="zh-CN" w:bidi="ar-SA"/>
        </w:rPr>
        <w:t>24</w:t>
      </w:r>
      <w:r>
        <w:rPr>
          <w:rFonts w:ascii="宋体" w:hAnsi="宋体" w:cs="Times New Roman"/>
          <w:color w:val="auto"/>
          <w:kern w:val="2"/>
          <w:sz w:val="24"/>
          <w:szCs w:val="24"/>
          <w:lang w:val="en-US" w:eastAsia="zh-CN" w:bidi="ar-SA"/>
        </w:rPr>
        <w:t>）跟英国相比跌宕许多，受疫情波动更大，且国内贸易量占优。</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韩国（图</w:t>
      </w:r>
      <w:r>
        <w:rPr>
          <w:rFonts w:eastAsia="宋体" w:cs="Times New Roman" w:eastAsiaTheme="minorEastAsia" w:ascii="宋体" w:hAnsi="宋体"/>
          <w:color w:val="auto"/>
          <w:kern w:val="2"/>
          <w:sz w:val="24"/>
          <w:szCs w:val="24"/>
          <w:lang w:val="en-US" w:eastAsia="zh-CN" w:bidi="ar-SA"/>
        </w:rPr>
        <w:t>25</w:t>
      </w:r>
      <w:r>
        <w:rPr>
          <w:rFonts w:ascii="宋体" w:hAnsi="宋体" w:cs="Times New Roman"/>
          <w:color w:val="auto"/>
          <w:kern w:val="2"/>
          <w:sz w:val="24"/>
          <w:szCs w:val="24"/>
          <w:lang w:val="en-US" w:eastAsia="zh-CN" w:bidi="ar-SA"/>
        </w:rPr>
        <w:t>）作为世界上网络设施最好的国家，其自治系统量级并不算大，国内贸易占主，且出口贸易相对较少。</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美国（图</w:t>
      </w:r>
      <w:r>
        <w:rPr>
          <w:rFonts w:eastAsia="宋体" w:cs="Times New Roman" w:eastAsiaTheme="minorEastAsia" w:ascii="宋体" w:hAnsi="宋体"/>
          <w:color w:val="auto"/>
          <w:kern w:val="2"/>
          <w:sz w:val="24"/>
          <w:szCs w:val="24"/>
          <w:lang w:val="en-US" w:eastAsia="zh-CN" w:bidi="ar-SA"/>
        </w:rPr>
        <w:t>26</w:t>
      </w:r>
      <w:r>
        <w:rPr>
          <w:rFonts w:ascii="宋体" w:hAnsi="宋体" w:cs="Times New Roman"/>
          <w:color w:val="auto"/>
          <w:kern w:val="2"/>
          <w:sz w:val="24"/>
          <w:szCs w:val="24"/>
          <w:lang w:val="en-US" w:eastAsia="zh-CN" w:bidi="ar-SA"/>
        </w:rPr>
        <w:t>）是世界上自治系统占有量最大的国家，曲线走势相对平稳。</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上述国家只是一些典型代表。其余国家各自的图示也各有不同。聚合过的数据相对来说噪音更小，更能反映出所属集团的趋势走向。比对国家聚合数据和原数据体现出的规律差异，也是相当有意思的课题。碍于本实验时间限制，这些工作留待将来探索。</w:t>
      </w:r>
    </w:p>
    <w:p>
      <w:pPr>
        <w:pStyle w:val="Normal"/>
        <w:rPr>
          <w:sz w:val="30"/>
          <w:szCs w:val="30"/>
        </w:rPr>
      </w:pPr>
      <w:r>
        <w:rPr>
          <w:rFonts w:eastAsia="宋体" w:cs="Times New Roman" w:ascii="宋体" w:hAnsi="宋体" w:eastAsiaTheme="minorEastAsia"/>
          <w:b/>
          <w:bCs/>
          <w:color w:val="auto"/>
          <w:kern w:val="2"/>
          <w:sz w:val="30"/>
          <w:szCs w:val="30"/>
          <w:lang w:val="en-US" w:eastAsia="zh-CN" w:bidi="ar-SA"/>
        </w:rPr>
        <w:t>3.6.2</w:t>
        <w:tab/>
      </w:r>
      <w:r>
        <w:rPr>
          <w:rFonts w:ascii="宋体" w:hAnsi="宋体" w:cs="Times New Roman"/>
          <w:b/>
          <w:bCs/>
          <w:color w:val="auto"/>
          <w:kern w:val="2"/>
          <w:sz w:val="30"/>
          <w:szCs w:val="30"/>
          <w:lang w:val="en-US" w:eastAsia="zh-CN" w:bidi="ar-SA"/>
        </w:rPr>
        <w:t>国家社群</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对于国家聚合数据，我们同样运算了社群检测</w:t>
      </w:r>
      <w:r>
        <w:rPr>
          <w:rFonts w:eastAsia="宋体" w:cs="Times New Roman" w:eastAsiaTheme="minorEastAsia" w:ascii="宋体" w:hAnsi="宋体"/>
          <w:color w:val="auto"/>
          <w:kern w:val="2"/>
          <w:sz w:val="24"/>
          <w:szCs w:val="24"/>
          <w:lang w:val="en-US" w:eastAsia="zh-CN" w:bidi="ar-SA"/>
        </w:rPr>
        <w:t>(community detection louvain)</w:t>
      </w:r>
      <w:r>
        <w:rPr>
          <w:rFonts w:ascii="宋体" w:hAnsi="宋体" w:cs="Times New Roman"/>
          <w:color w:val="auto"/>
          <w:kern w:val="2"/>
          <w:sz w:val="24"/>
          <w:szCs w:val="24"/>
          <w:lang w:val="en-US" w:eastAsia="zh-CN" w:bidi="ar-SA"/>
        </w:rPr>
        <w:t>，并将每个国家（或地区）的数据点绘制在其首都的经纬度位置，形成了</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月国别社群的可视化世界图。同个社群的国家（或地区）颜色相同。图中坐标系为经纬度形成的矩形世界坐标，此外为了易于观测，将没有点的区域删去，留下经度</w:t>
      </w:r>
      <w:r>
        <w:rPr>
          <w:rFonts w:eastAsia="宋体" w:cs="Times New Roman" w:eastAsiaTheme="minorEastAsia" w:ascii="宋体" w:hAnsi="宋体"/>
          <w:color w:val="auto"/>
          <w:kern w:val="2"/>
          <w:sz w:val="24"/>
          <w:szCs w:val="24"/>
          <w:lang w:val="en-US" w:eastAsia="zh-CN" w:bidi="ar-SA"/>
        </w:rPr>
        <w:t>[-100,180]</w:t>
      </w:r>
      <w:r>
        <w:rPr>
          <w:rFonts w:ascii="宋体" w:hAnsi="宋体" w:cs="Times New Roman"/>
          <w:color w:val="auto"/>
          <w:kern w:val="2"/>
          <w:sz w:val="24"/>
          <w:szCs w:val="24"/>
          <w:lang w:val="en-US" w:eastAsia="zh-CN" w:bidi="ar-SA"/>
        </w:rPr>
        <w:t>和纬度</w:t>
      </w:r>
      <w:r>
        <w:rPr>
          <w:rFonts w:eastAsia="宋体" w:cs="Times New Roman" w:eastAsiaTheme="minorEastAsia" w:ascii="宋体" w:hAnsi="宋体"/>
          <w:color w:val="auto"/>
          <w:kern w:val="2"/>
          <w:sz w:val="24"/>
          <w:szCs w:val="24"/>
          <w:lang w:val="en-US" w:eastAsia="zh-CN" w:bidi="ar-SA"/>
        </w:rPr>
        <w:t>[-50,70]</w:t>
      </w:r>
      <w:r>
        <w:rPr>
          <w:rFonts w:ascii="宋体" w:hAnsi="宋体" w:cs="Times New Roman"/>
          <w:color w:val="auto"/>
          <w:kern w:val="2"/>
          <w:sz w:val="24"/>
          <w:szCs w:val="24"/>
          <w:lang w:val="en-US" w:eastAsia="zh-CN" w:bidi="ar-SA"/>
        </w:rPr>
        <w:t>。</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w:t>
      </w:r>
      <w:r>
        <w:rPr>
          <w:rFonts w:eastAsia="宋体" w:cs="Times New Roman" w:eastAsiaTheme="minorEastAsia" w:ascii="宋体" w:hAnsi="宋体"/>
          <w:color w:val="auto"/>
          <w:kern w:val="2"/>
          <w:sz w:val="24"/>
          <w:szCs w:val="24"/>
          <w:lang w:val="en-US" w:eastAsia="zh-CN" w:bidi="ar-SA"/>
        </w:rPr>
        <w:t>27</w:t>
      </w:r>
      <w:r>
        <w:rPr>
          <w:rFonts w:ascii="宋体" w:hAnsi="宋体" w:cs="Times New Roman"/>
          <w:color w:val="auto"/>
          <w:kern w:val="2"/>
          <w:sz w:val="24"/>
          <w:szCs w:val="24"/>
          <w:lang w:val="en-US" w:eastAsia="zh-CN" w:bidi="ar-SA"/>
        </w:rPr>
        <w:t>为</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w:t>
      </w:r>
      <w:r>
        <w:rPr>
          <w:rFonts w:eastAsia="宋体" w:cs="Times New Roman" w:eastAsiaTheme="minorEastAsia" w:ascii="宋体" w:hAnsi="宋体"/>
          <w:color w:val="auto"/>
          <w:kern w:val="2"/>
          <w:sz w:val="24"/>
          <w:szCs w:val="24"/>
          <w:lang w:val="en-US" w:eastAsia="zh-CN" w:bidi="ar-SA"/>
        </w:rPr>
        <w:t>2008,2016,2023</w:t>
      </w:r>
      <w:r>
        <w:rPr>
          <w:rFonts w:ascii="宋体" w:hAnsi="宋体" w:cs="Times New Roman"/>
          <w:color w:val="auto"/>
          <w:kern w:val="2"/>
          <w:sz w:val="24"/>
          <w:szCs w:val="24"/>
          <w:lang w:val="en-US" w:eastAsia="zh-CN" w:bidi="ar-SA"/>
        </w:rPr>
        <w:t>年</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月份国家为单位的社群可视化世界图。由于社群的演化，我们并未设定标准判断跨年间的两社群是否由同一社群演变而来，因此同一地区的社群在其他年份颜色可能发生变化。</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图中可以清晰看到互联网在世界上的普及过程。</w:t>
      </w:r>
      <w:r>
        <w:rPr>
          <w:rFonts w:eastAsia="宋体" w:cs="Times New Roman" w:eastAsiaTheme="minorEastAsia" w:ascii="宋体" w:hAnsi="宋体"/>
          <w:color w:val="auto"/>
          <w:kern w:val="2"/>
          <w:sz w:val="24"/>
          <w:szCs w:val="24"/>
          <w:lang w:val="en-US" w:eastAsia="zh-CN" w:bidi="ar-SA"/>
        </w:rPr>
        <w:t>2000</w:t>
      </w:r>
      <w:r>
        <w:rPr>
          <w:rFonts w:ascii="宋体" w:hAnsi="宋体" w:cs="Times New Roman"/>
          <w:color w:val="auto"/>
          <w:kern w:val="2"/>
          <w:sz w:val="24"/>
          <w:szCs w:val="24"/>
          <w:lang w:val="en-US" w:eastAsia="zh-CN" w:bidi="ar-SA"/>
        </w:rPr>
        <w:t>年时，互联网普及最完善的地区在欧洲（绿色社群），亚洲也拥有相对统一的社群。</w:t>
      </w:r>
      <w:r>
        <w:rPr>
          <w:rFonts w:eastAsia="宋体" w:cs="Times New Roman" w:eastAsiaTheme="minorEastAsia" w:ascii="宋体" w:hAnsi="宋体"/>
          <w:color w:val="auto"/>
          <w:kern w:val="2"/>
          <w:sz w:val="24"/>
          <w:szCs w:val="24"/>
          <w:lang w:val="en-US" w:eastAsia="zh-CN" w:bidi="ar-SA"/>
        </w:rPr>
        <w:t>2008</w:t>
      </w:r>
      <w:r>
        <w:rPr>
          <w:rFonts w:ascii="宋体" w:hAnsi="宋体" w:cs="Times New Roman"/>
          <w:color w:val="auto"/>
          <w:kern w:val="2"/>
          <w:sz w:val="24"/>
          <w:szCs w:val="24"/>
          <w:lang w:val="en-US" w:eastAsia="zh-CN" w:bidi="ar-SA"/>
        </w:rPr>
        <w:t>年，南美加勒比海沿岸国家和巴西形成了统一社群</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非洲大陆、中南亚国家的社群也开始出现。</w:t>
      </w:r>
      <w:r>
        <w:rPr>
          <w:rFonts w:eastAsia="宋体" w:cs="Times New Roman" w:eastAsiaTheme="minorEastAsia" w:ascii="宋体" w:hAnsi="宋体"/>
          <w:color w:val="auto"/>
          <w:kern w:val="2"/>
          <w:sz w:val="24"/>
          <w:szCs w:val="24"/>
          <w:lang w:val="en-US" w:eastAsia="zh-CN" w:bidi="ar-SA"/>
        </w:rPr>
        <w:t>2016</w:t>
      </w:r>
      <w:r>
        <w:rPr>
          <w:rFonts w:ascii="宋体" w:hAnsi="宋体" w:cs="Times New Roman"/>
          <w:color w:val="auto"/>
          <w:kern w:val="2"/>
          <w:sz w:val="24"/>
          <w:szCs w:val="24"/>
          <w:lang w:val="en-US" w:eastAsia="zh-CN" w:bidi="ar-SA"/>
        </w:rPr>
        <w:t>年，非洲中部社群基本形成，亚洲南北连接澳洲形成跨度较长社群。</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年与</w:t>
      </w:r>
      <w:r>
        <w:rPr>
          <w:rFonts w:eastAsia="宋体" w:cs="Times New Roman" w:eastAsiaTheme="minorEastAsia" w:ascii="宋体" w:hAnsi="宋体"/>
          <w:color w:val="auto"/>
          <w:kern w:val="2"/>
          <w:sz w:val="24"/>
          <w:szCs w:val="24"/>
          <w:lang w:val="en-US" w:eastAsia="zh-CN" w:bidi="ar-SA"/>
        </w:rPr>
        <w:t>2016</w:t>
      </w:r>
      <w:r>
        <w:rPr>
          <w:rFonts w:ascii="宋体" w:hAnsi="宋体" w:cs="Times New Roman"/>
          <w:color w:val="auto"/>
          <w:kern w:val="2"/>
          <w:sz w:val="24"/>
          <w:szCs w:val="24"/>
          <w:lang w:val="en-US" w:eastAsia="zh-CN" w:bidi="ar-SA"/>
        </w:rPr>
        <w:t>年变化不大，边缘新出现少量国家，说明世界网络社群形态已基本稳定。</w:t>
      </w:r>
    </w:p>
    <w:p>
      <w:pPr>
        <w:pStyle w:val="Normal"/>
        <w:rPr>
          <w:rFonts w:ascii="宋体" w:hAnsi="宋体" w:eastAsia="宋体"/>
        </w:rPr>
      </w:pPr>
      <w:r>
        <w:rPr>
          <w:rFonts w:eastAsia="宋体" w:cs="Times New Roman" w:ascii="宋体" w:hAnsi="宋体" w:eastAsiaTheme="minorEastAsia"/>
          <w:b/>
          <w:bCs/>
          <w:color w:val="auto"/>
          <w:kern w:val="2"/>
          <w:sz w:val="32"/>
          <w:szCs w:val="32"/>
          <w:lang w:val="en-US" w:eastAsia="zh-CN" w:bidi="ar-SA"/>
        </w:rPr>
        <w:t>3.7</w:t>
        <w:tab/>
      </w:r>
      <w:r>
        <w:rPr>
          <w:rFonts w:ascii="宋体" w:hAnsi="宋体" w:cs="Times New Roman"/>
          <w:b/>
          <w:bCs/>
          <w:color w:val="auto"/>
          <w:kern w:val="2"/>
          <w:sz w:val="32"/>
          <w:szCs w:val="32"/>
          <w:lang w:val="en-US" w:eastAsia="zh-CN" w:bidi="ar-SA"/>
        </w:rPr>
        <w:t>新冠疫情的影响分析及启示</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在前面各章分析中，我们多处遇到了</w:t>
      </w:r>
      <w:r>
        <w:rPr>
          <w:rFonts w:eastAsia="宋体" w:cs="Times New Roman" w:eastAsiaTheme="minorEastAsia" w:ascii="宋体" w:hAnsi="宋体"/>
          <w:color w:val="auto"/>
          <w:kern w:val="2"/>
          <w:sz w:val="24"/>
          <w:szCs w:val="24"/>
          <w:lang w:val="en-US" w:eastAsia="zh-CN" w:bidi="ar-SA"/>
        </w:rPr>
        <w:t>2019</w:t>
      </w:r>
      <w:r>
        <w:rPr>
          <w:rFonts w:ascii="宋体" w:hAnsi="宋体" w:cs="Times New Roman"/>
          <w:color w:val="auto"/>
          <w:kern w:val="2"/>
          <w:sz w:val="24"/>
          <w:szCs w:val="24"/>
          <w:lang w:val="en-US" w:eastAsia="zh-CN" w:bidi="ar-SA"/>
        </w:rPr>
        <w:t>年底开始的新冠疫情对自治系统网络发展造成的影响。本章中，将从三个维度，从大到小地分析疫情波动对网络总量、国家、运营商造成的影响，以及得到的启示。</w:t>
      </w:r>
    </w:p>
    <w:p>
      <w:pPr>
        <w:pStyle w:val="Normal"/>
        <w:rPr>
          <w:rFonts w:ascii="宋体" w:hAnsi="宋体" w:eastAsia="宋体" w:cs="Times New Roman" w:eastAsiaTheme="minorEastAsia"/>
          <w:b/>
          <w:bCs/>
          <w:color w:val="auto"/>
          <w:kern w:val="2"/>
          <w:sz w:val="30"/>
          <w:szCs w:val="30"/>
          <w:lang w:val="en-US" w:eastAsia="zh-CN" w:bidi="ar-SA"/>
        </w:rPr>
      </w:pPr>
      <w:r>
        <w:rPr>
          <w:rFonts w:eastAsia="宋体" w:cs="Times New Roman" w:eastAsiaTheme="minorEastAsia" w:ascii="宋体" w:hAnsi="宋体"/>
          <w:b/>
          <w:bCs/>
          <w:color w:val="auto"/>
          <w:kern w:val="2"/>
          <w:sz w:val="30"/>
          <w:szCs w:val="30"/>
          <w:lang w:val="en-US" w:eastAsia="zh-CN" w:bidi="ar-SA"/>
        </w:rPr>
        <w:t>3.7.1</w:t>
        <w:tab/>
      </w:r>
      <w:r>
        <w:rPr>
          <w:rFonts w:ascii="宋体" w:hAnsi="宋体" w:cs="Times New Roman"/>
          <w:b/>
          <w:bCs/>
          <w:color w:val="auto"/>
          <w:kern w:val="2"/>
          <w:sz w:val="30"/>
          <w:szCs w:val="30"/>
          <w:lang w:val="en-US" w:eastAsia="zh-CN" w:bidi="ar-SA"/>
        </w:rPr>
        <w:t>总量</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w:t>
      </w:r>
      <w:r>
        <w:rPr>
          <w:rFonts w:eastAsia="宋体" w:cs="Times New Roman" w:eastAsiaTheme="minorEastAsia" w:ascii="宋体" w:hAnsi="宋体"/>
          <w:color w:val="auto"/>
          <w:kern w:val="2"/>
          <w:sz w:val="24"/>
          <w:szCs w:val="24"/>
          <w:lang w:val="en-US" w:eastAsia="zh-CN" w:bidi="ar-SA"/>
        </w:rPr>
        <w:t>5.3.1</w:t>
      </w:r>
      <w:r>
        <w:rPr>
          <w:rFonts w:ascii="宋体" w:hAnsi="宋体" w:cs="Times New Roman"/>
          <w:color w:val="auto"/>
          <w:kern w:val="2"/>
          <w:sz w:val="24"/>
          <w:szCs w:val="24"/>
          <w:lang w:val="en-US" w:eastAsia="zh-CN" w:bidi="ar-SA"/>
        </w:rPr>
        <w:t>的图</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中，我们已经看到虽然自治系统总量的增长趋势相对平稳，而自治系统协议总量则在</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与</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年产生了较大的颠簸。由于图中数据为</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月数据，因此实际反映的波动应在</w:t>
      </w:r>
      <w:r>
        <w:rPr>
          <w:rFonts w:eastAsia="宋体" w:cs="Times New Roman" w:eastAsiaTheme="minorEastAsia" w:ascii="宋体" w:hAnsi="宋体"/>
          <w:color w:val="auto"/>
          <w:kern w:val="2"/>
          <w:sz w:val="24"/>
          <w:szCs w:val="24"/>
          <w:lang w:val="en-US" w:eastAsia="zh-CN" w:bidi="ar-SA"/>
        </w:rPr>
        <w:t>2020</w:t>
      </w:r>
      <w:r>
        <w:rPr>
          <w:rFonts w:ascii="宋体" w:hAnsi="宋体" w:cs="Times New Roman"/>
          <w:color w:val="auto"/>
          <w:kern w:val="2"/>
          <w:sz w:val="24"/>
          <w:szCs w:val="24"/>
          <w:lang w:val="en-US" w:eastAsia="zh-CN" w:bidi="ar-SA"/>
        </w:rPr>
        <w:t>与</w:t>
      </w:r>
      <w:r>
        <w:rPr>
          <w:rFonts w:eastAsia="宋体" w:cs="Times New Roman" w:eastAsiaTheme="minorEastAsia" w:ascii="宋体" w:hAnsi="宋体"/>
          <w:color w:val="auto"/>
          <w:kern w:val="2"/>
          <w:sz w:val="24"/>
          <w:szCs w:val="24"/>
          <w:lang w:val="en-US" w:eastAsia="zh-CN" w:bidi="ar-SA"/>
        </w:rPr>
        <w:t>2022</w:t>
      </w:r>
      <w:r>
        <w:rPr>
          <w:rFonts w:ascii="宋体" w:hAnsi="宋体" w:cs="Times New Roman"/>
          <w:color w:val="auto"/>
          <w:kern w:val="2"/>
          <w:sz w:val="24"/>
          <w:szCs w:val="24"/>
          <w:lang w:val="en-US" w:eastAsia="zh-CN" w:bidi="ar-SA"/>
        </w:rPr>
        <w:t>年。这两年分别是新冠疫情对世界经济贸易影响较大的两年（</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相对稳定）。</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如果不受疫情影响，根据我们计算出的指数增长曲线（图</w:t>
      </w:r>
      <w:r>
        <w:rPr>
          <w:rFonts w:eastAsia="宋体" w:cs="Times New Roman" w:eastAsiaTheme="minorEastAsia" w:ascii="宋体" w:hAnsi="宋体"/>
          <w:color w:val="auto"/>
          <w:kern w:val="2"/>
          <w:sz w:val="24"/>
          <w:szCs w:val="24"/>
          <w:lang w:val="en-US" w:eastAsia="zh-CN" w:bidi="ar-SA"/>
        </w:rPr>
        <w:t>1</w:t>
      </w:r>
      <w:r>
        <w:rPr>
          <w:rFonts w:ascii="宋体" w:hAnsi="宋体" w:cs="Times New Roman"/>
          <w:color w:val="auto"/>
          <w:kern w:val="2"/>
          <w:sz w:val="24"/>
          <w:szCs w:val="24"/>
          <w:lang w:val="en-US" w:eastAsia="zh-CN" w:bidi="ar-SA"/>
        </w:rPr>
        <w:t>中标</w:t>
      </w:r>
      <w:r>
        <w:rPr>
          <w:rFonts w:eastAsia="宋体" w:cs="Times New Roman" w:eastAsiaTheme="minorEastAsia" w:ascii="宋体" w:hAnsi="宋体"/>
          <w:color w:val="auto"/>
          <w:kern w:val="2"/>
          <w:sz w:val="24"/>
          <w:szCs w:val="24"/>
          <w:lang w:val="en-US" w:eastAsia="zh-CN" w:bidi="ar-SA"/>
        </w:rPr>
        <w:t>"ASR Prediction"</w:t>
      </w:r>
      <w:r>
        <w:rPr>
          <w:rFonts w:ascii="宋体" w:hAnsi="宋体" w:cs="Times New Roman"/>
          <w:color w:val="auto"/>
          <w:kern w:val="2"/>
          <w:sz w:val="24"/>
          <w:szCs w:val="24"/>
          <w:lang w:val="en-US" w:eastAsia="zh-CN" w:bidi="ar-SA"/>
        </w:rPr>
        <w:t>），图中</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年自治系统协议总量的预测值分别是</w:t>
      </w:r>
      <w:r>
        <w:rPr>
          <w:rFonts w:eastAsia="宋体" w:cs="Times New Roman" w:eastAsiaTheme="minorEastAsia" w:ascii="宋体" w:hAnsi="宋体"/>
          <w:color w:val="auto"/>
          <w:kern w:val="2"/>
          <w:sz w:val="24"/>
          <w:szCs w:val="24"/>
          <w:lang w:val="en-US" w:eastAsia="zh-CN" w:bidi="ar-SA"/>
        </w:rPr>
        <w:t>678318,789833,919572</w:t>
      </w:r>
      <w:r>
        <w:rPr>
          <w:rFonts w:ascii="宋体" w:hAnsi="宋体" w:cs="Times New Roman"/>
          <w:color w:val="auto"/>
          <w:kern w:val="2"/>
          <w:sz w:val="24"/>
          <w:szCs w:val="24"/>
          <w:lang w:val="en-US" w:eastAsia="zh-CN" w:bidi="ar-SA"/>
        </w:rPr>
        <w:t>。而</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年实际的数据是</w:t>
      </w:r>
      <w:r>
        <w:rPr>
          <w:rFonts w:eastAsia="宋体" w:cs="Times New Roman" w:eastAsiaTheme="minorEastAsia" w:ascii="宋体" w:hAnsi="宋体"/>
          <w:color w:val="auto"/>
          <w:kern w:val="2"/>
          <w:sz w:val="24"/>
          <w:szCs w:val="24"/>
          <w:lang w:val="en-US" w:eastAsia="zh-CN" w:bidi="ar-SA"/>
        </w:rPr>
        <w:t>611615,</w:t>
      </w:r>
      <w:r>
        <w:rPr>
          <w:rFonts w:ascii="宋体" w:hAnsi="宋体" w:cs="Times New Roman"/>
          <w:color w:val="auto"/>
          <w:kern w:val="2"/>
          <w:sz w:val="24"/>
          <w:szCs w:val="24"/>
          <w:lang w:val="en-US" w:eastAsia="zh-CN" w:bidi="ar-SA"/>
        </w:rPr>
        <w:t>相差</w:t>
      </w:r>
      <w:r>
        <w:rPr>
          <w:rFonts w:eastAsia="宋体" w:cs="Times New Roman" w:eastAsiaTheme="minorEastAsia" w:ascii="宋体" w:hAnsi="宋体"/>
          <w:color w:val="auto"/>
          <w:kern w:val="2"/>
          <w:sz w:val="24"/>
          <w:szCs w:val="24"/>
          <w:lang w:val="en-US" w:eastAsia="zh-CN" w:bidi="ar-SA"/>
        </w:rPr>
        <w:t>307957</w:t>
      </w:r>
      <w:r>
        <w:rPr>
          <w:rFonts w:ascii="宋体" w:hAnsi="宋体" w:cs="Times New Roman"/>
          <w:color w:val="auto"/>
          <w:kern w:val="2"/>
          <w:sz w:val="24"/>
          <w:szCs w:val="24"/>
          <w:lang w:val="en-US" w:eastAsia="zh-CN" w:bidi="ar-SA"/>
        </w:rPr>
        <w:t>，这个数值与</w:t>
      </w:r>
      <w:r>
        <w:rPr>
          <w:rFonts w:eastAsia="宋体" w:cs="Times New Roman" w:eastAsiaTheme="minorEastAsia" w:ascii="宋体" w:hAnsi="宋体"/>
          <w:color w:val="auto"/>
          <w:kern w:val="2"/>
          <w:sz w:val="24"/>
          <w:szCs w:val="24"/>
          <w:lang w:val="en-US" w:eastAsia="zh-CN" w:bidi="ar-SA"/>
        </w:rPr>
        <w:t>2016</w:t>
      </w:r>
      <w:r>
        <w:rPr>
          <w:rFonts w:ascii="宋体" w:hAnsi="宋体" w:cs="Times New Roman"/>
          <w:color w:val="auto"/>
          <w:kern w:val="2"/>
          <w:sz w:val="24"/>
          <w:szCs w:val="24"/>
          <w:lang w:val="en-US" w:eastAsia="zh-CN" w:bidi="ar-SA"/>
        </w:rPr>
        <w:t>年时自治系统协议总量相似。</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从</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年后的数据，我们很难推测疫情后的自治系统协议长期涨势。若按照</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年的涨势估计，自治系统协议总量要恢复到</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年的预估水平需要</w:t>
      </w:r>
      <w:r>
        <w:rPr>
          <w:rFonts w:eastAsia="宋体" w:cs="Times New Roman" w:eastAsiaTheme="minorEastAsia" w:ascii="宋体" w:hAnsi="宋体"/>
          <w:color w:val="auto"/>
          <w:kern w:val="2"/>
          <w:sz w:val="24"/>
          <w:szCs w:val="24"/>
          <w:lang w:val="en-US" w:eastAsia="zh-CN" w:bidi="ar-SA"/>
        </w:rPr>
        <w:t>5-6</w:t>
      </w:r>
      <w:r>
        <w:rPr>
          <w:rFonts w:ascii="宋体" w:hAnsi="宋体" w:cs="Times New Roman"/>
          <w:color w:val="auto"/>
          <w:kern w:val="2"/>
          <w:sz w:val="24"/>
          <w:szCs w:val="24"/>
          <w:lang w:val="en-US" w:eastAsia="zh-CN" w:bidi="ar-SA"/>
        </w:rPr>
        <w:t>年。但是</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年仍处于疫情中，世界经济并不算完全恢复，因此乐观估计，今后的长期发展速度应是高于</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年水平的。实际情况可能并没有上述那样悲观。</w:t>
      </w:r>
    </w:p>
    <w:p>
      <w:pPr>
        <w:pStyle w:val="Normal"/>
        <w:rPr>
          <w:rFonts w:ascii="宋体" w:hAnsi="宋体" w:eastAsia="宋体" w:cs="Times New Roman" w:eastAsiaTheme="minorEastAsia"/>
          <w:b/>
          <w:bCs/>
          <w:color w:val="auto"/>
          <w:kern w:val="2"/>
          <w:sz w:val="30"/>
          <w:szCs w:val="30"/>
          <w:lang w:val="en-US" w:eastAsia="zh-CN" w:bidi="ar-SA"/>
        </w:rPr>
      </w:pPr>
      <w:r>
        <w:rPr>
          <w:rFonts w:eastAsia="宋体" w:cs="Times New Roman" w:eastAsiaTheme="minorEastAsia" w:ascii="宋体" w:hAnsi="宋体"/>
          <w:b/>
          <w:bCs/>
          <w:color w:val="auto"/>
          <w:kern w:val="2"/>
          <w:sz w:val="30"/>
          <w:szCs w:val="30"/>
          <w:lang w:val="en-US" w:eastAsia="zh-CN" w:bidi="ar-SA"/>
        </w:rPr>
        <w:t>3.7.2</w:t>
        <w:tab/>
      </w:r>
      <w:r>
        <w:rPr>
          <w:rFonts w:ascii="宋体" w:hAnsi="宋体" w:cs="Times New Roman"/>
          <w:b/>
          <w:bCs/>
          <w:color w:val="auto"/>
          <w:kern w:val="2"/>
          <w:sz w:val="30"/>
          <w:szCs w:val="30"/>
          <w:lang w:val="en-US" w:eastAsia="zh-CN" w:bidi="ar-SA"/>
        </w:rPr>
        <w:t>国家</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从</w:t>
      </w:r>
      <w:r>
        <w:rPr>
          <w:rFonts w:eastAsia="宋体" w:cs="Times New Roman" w:eastAsiaTheme="minorEastAsia" w:ascii="宋体" w:hAnsi="宋体"/>
          <w:color w:val="auto"/>
          <w:kern w:val="2"/>
          <w:sz w:val="24"/>
          <w:szCs w:val="24"/>
          <w:lang w:val="en-US" w:eastAsia="zh-CN" w:bidi="ar-SA"/>
        </w:rPr>
        <w:t>5.6.1</w:t>
      </w:r>
      <w:r>
        <w:rPr>
          <w:rFonts w:ascii="宋体" w:hAnsi="宋体" w:cs="Times New Roman"/>
          <w:color w:val="auto"/>
          <w:kern w:val="2"/>
          <w:sz w:val="24"/>
          <w:szCs w:val="24"/>
          <w:lang w:val="en-US" w:eastAsia="zh-CN" w:bidi="ar-SA"/>
        </w:rPr>
        <w:t>中我们可以发现，不同国家受疫情影响也不尽相同。有些国家保持了增长，只是增长速度放缓（加拿大，法国），有些几乎不受影响（欧盟，奥地利，日本，韩国，泰国，澳大利亚，新加坡），有些国内贸易减缓，但国外贸易反而增加（以色列，法国，阿拉伯联合酋长国，新西兰，菲律宾，美国），有些是国内贸易增加，国外放缓（阿根廷，印度，意大利，葡萄牙，土耳其）</w:t>
      </w:r>
      <w:r>
        <w:rPr>
          <w:rFonts w:eastAsia="宋体" w:cs="Times New Roman" w:eastAsiaTheme="minorEastAsia" w:ascii="宋体" w:hAnsi="宋体"/>
          <w:color w:val="auto"/>
          <w:kern w:val="2"/>
          <w:sz w:val="24"/>
          <w:szCs w:val="24"/>
          <w:lang w:val="en-US" w:eastAsia="zh-CN" w:bidi="ar-SA"/>
        </w:rPr>
        <w:t>,</w:t>
      </w:r>
      <w:r>
        <w:rPr>
          <w:rFonts w:ascii="宋体" w:hAnsi="宋体" w:cs="Times New Roman"/>
          <w:color w:val="auto"/>
          <w:kern w:val="2"/>
          <w:sz w:val="24"/>
          <w:szCs w:val="24"/>
          <w:lang w:val="en-US" w:eastAsia="zh-CN" w:bidi="ar-SA"/>
        </w:rPr>
        <w:t>有些则国内外贸易均受较大影响（中国，巴西，瑞士，马来西亚，俄罗斯）。虽然国家这一政治性概念对于网络来说不全然严谨，但以国家为单位展现出的这些规律，还是从宏观上说明了政治、经济与网络间的关系。</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以韩国、巴西为例，两国政府分别在</w:t>
      </w:r>
      <w:r>
        <w:rPr>
          <w:rFonts w:eastAsia="宋体" w:cs="Times New Roman" w:eastAsiaTheme="minorEastAsia" w:ascii="宋体" w:hAnsi="宋体"/>
          <w:color w:val="auto"/>
          <w:kern w:val="2"/>
          <w:sz w:val="24"/>
          <w:szCs w:val="24"/>
          <w:lang w:val="en-US" w:eastAsia="zh-CN" w:bidi="ar-SA"/>
        </w:rPr>
        <w:t>1990</w:t>
      </w:r>
      <w:r>
        <w:rPr>
          <w:rFonts w:ascii="宋体" w:hAnsi="宋体" w:cs="Times New Roman"/>
          <w:color w:val="auto"/>
          <w:kern w:val="2"/>
          <w:sz w:val="24"/>
          <w:szCs w:val="24"/>
          <w:lang w:val="en-US" w:eastAsia="zh-CN" w:bidi="ar-SA"/>
        </w:rPr>
        <w:t>年初期和末期发动了互联网普及工程。时至今日，韩国已成为世界公认的网速、覆盖率第一的国家。而巴西拥有世界前列的自治系统储量，其自治系统出口贸易也联合了许多周边国家（见图</w:t>
      </w:r>
      <w:r>
        <w:rPr>
          <w:rFonts w:eastAsia="宋体" w:cs="Times New Roman" w:eastAsiaTheme="minorEastAsia" w:ascii="宋体" w:hAnsi="宋体"/>
          <w:color w:val="auto"/>
          <w:kern w:val="2"/>
          <w:sz w:val="24"/>
          <w:szCs w:val="24"/>
          <w:lang w:val="en-US" w:eastAsia="zh-CN" w:bidi="ar-SA"/>
        </w:rPr>
        <w:t>27</w:t>
      </w:r>
      <w:r>
        <w:rPr>
          <w:rFonts w:ascii="宋体" w:hAnsi="宋体" w:cs="Times New Roman"/>
          <w:color w:val="auto"/>
          <w:kern w:val="2"/>
          <w:sz w:val="24"/>
          <w:szCs w:val="24"/>
          <w:lang w:val="en-US" w:eastAsia="zh-CN" w:bidi="ar-SA"/>
        </w:rPr>
        <w:t>中巴西的社群）。然而巴西也公认面临许多问题，包括覆盖率和网络稳定性等。</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年，巴西的国内自治系统协议总量几乎跌至</w:t>
      </w:r>
      <w:r>
        <w:rPr>
          <w:rFonts w:eastAsia="宋体" w:cs="Times New Roman" w:eastAsiaTheme="minorEastAsia" w:ascii="宋体" w:hAnsi="宋体"/>
          <w:color w:val="auto"/>
          <w:kern w:val="2"/>
          <w:sz w:val="24"/>
          <w:szCs w:val="24"/>
          <w:lang w:val="en-US" w:eastAsia="zh-CN" w:bidi="ar-SA"/>
        </w:rPr>
        <w:t>2020</w:t>
      </w:r>
      <w:r>
        <w:rPr>
          <w:rFonts w:ascii="宋体" w:hAnsi="宋体" w:cs="Times New Roman"/>
          <w:color w:val="auto"/>
          <w:kern w:val="2"/>
          <w:sz w:val="24"/>
          <w:szCs w:val="24"/>
          <w:lang w:val="en-US" w:eastAsia="zh-CN" w:bidi="ar-SA"/>
        </w:rPr>
        <w:t>年同期的一半（</w:t>
      </w:r>
      <w:r>
        <w:rPr>
          <w:rFonts w:eastAsia="宋体" w:cs="Times New Roman" w:eastAsiaTheme="minorEastAsia" w:ascii="宋体" w:hAnsi="宋体"/>
          <w:color w:val="auto"/>
          <w:kern w:val="2"/>
          <w:sz w:val="24"/>
          <w:szCs w:val="24"/>
          <w:lang w:val="en-US" w:eastAsia="zh-CN" w:bidi="ar-SA"/>
        </w:rPr>
        <w:t>65097</w:t>
      </w:r>
      <w:r>
        <w:rPr>
          <w:rFonts w:ascii="宋体" w:hAnsi="宋体" w:cs="Times New Roman"/>
          <w:color w:val="auto"/>
          <w:kern w:val="2"/>
          <w:sz w:val="24"/>
          <w:szCs w:val="24"/>
          <w:lang w:val="en-US" w:eastAsia="zh-CN" w:bidi="ar-SA"/>
        </w:rPr>
        <w:t>至</w:t>
      </w:r>
      <w:r>
        <w:rPr>
          <w:rFonts w:eastAsia="宋体" w:cs="Times New Roman" w:eastAsiaTheme="minorEastAsia" w:ascii="宋体" w:hAnsi="宋体"/>
          <w:color w:val="auto"/>
          <w:kern w:val="2"/>
          <w:sz w:val="24"/>
          <w:szCs w:val="24"/>
          <w:lang w:val="en-US" w:eastAsia="zh-CN" w:bidi="ar-SA"/>
        </w:rPr>
        <w:t>32762</w:t>
      </w:r>
      <w:r>
        <w:rPr>
          <w:rFonts w:ascii="宋体" w:hAnsi="宋体" w:cs="Times New Roman"/>
          <w:color w:val="auto"/>
          <w:kern w:val="2"/>
          <w:sz w:val="24"/>
          <w:szCs w:val="24"/>
          <w:lang w:val="en-US" w:eastAsia="zh-CN" w:bidi="ar-SA"/>
        </w:rPr>
        <w:t>），是受疫情影响协议数波动最大的国家。与此同时，韩国的自治系统协议体量最高在</w:t>
      </w:r>
      <w:r>
        <w:rPr>
          <w:rFonts w:eastAsia="宋体" w:cs="Times New Roman" w:eastAsiaTheme="minorEastAsia" w:ascii="宋体" w:hAnsi="宋体"/>
          <w:color w:val="auto"/>
          <w:kern w:val="2"/>
          <w:sz w:val="24"/>
          <w:szCs w:val="24"/>
          <w:lang w:val="en-US" w:eastAsia="zh-CN" w:bidi="ar-SA"/>
        </w:rPr>
        <w:t>1399,</w:t>
      </w:r>
      <w:r>
        <w:rPr>
          <w:rFonts w:ascii="宋体" w:hAnsi="宋体" w:cs="Times New Roman"/>
          <w:color w:val="auto"/>
          <w:kern w:val="2"/>
          <w:sz w:val="24"/>
          <w:szCs w:val="24"/>
          <w:lang w:val="en-US" w:eastAsia="zh-CN" w:bidi="ar-SA"/>
        </w:rPr>
        <w:t>且自</w:t>
      </w:r>
      <w:r>
        <w:rPr>
          <w:rFonts w:eastAsia="宋体" w:cs="Times New Roman" w:eastAsiaTheme="minorEastAsia" w:ascii="宋体" w:hAnsi="宋体"/>
          <w:color w:val="auto"/>
          <w:kern w:val="2"/>
          <w:sz w:val="24"/>
          <w:szCs w:val="24"/>
          <w:lang w:val="en-US" w:eastAsia="zh-CN" w:bidi="ar-SA"/>
        </w:rPr>
        <w:t>2009</w:t>
      </w:r>
      <w:r>
        <w:rPr>
          <w:rFonts w:ascii="宋体" w:hAnsi="宋体" w:cs="Times New Roman"/>
          <w:color w:val="auto"/>
          <w:kern w:val="2"/>
          <w:sz w:val="24"/>
          <w:szCs w:val="24"/>
          <w:lang w:val="en-US" w:eastAsia="zh-CN" w:bidi="ar-SA"/>
        </w:rPr>
        <w:t>年以来便未出现明显波动。虽然韩国国土面积较小，但相较于其他许多相同体量的国家而言，其自治系统总量仍然偏小（日本，意大利的体量均为其多倍）。因此自治系统体量可以说明该地区网络发展的活跃程度，但未必能够体现网络的质量和先进程度。</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其次，我们发现影响一个地区在网络波动到来时抗干扰能力，与重心在国内还是国外贸易并无绝对关联。自治系统级别协议量的波动，主要原因在于顾客方运营商出于节约成本或产业升级考虑，主动撤销协议。因此，疫情期间所见的协议体量波动，最大的影响因素是经济环境。这一结论的支撑来源于，我们发现对于所有自治系统网络受疫情影响的国家，其波动时间段与这一国家自身疫情进展、政策管制最严重的时期是吻合的。且大部分国家最大自治系统外贸国是美国，而美国的自治系统网络并未受到严重波折。因此我们可以推断出，这些波动是顾客方主动操作形成的。</w:t>
      </w:r>
    </w:p>
    <w:p>
      <w:pPr>
        <w:pStyle w:val="Normal"/>
        <w:rPr>
          <w:rFonts w:ascii="宋体" w:hAnsi="宋体" w:eastAsia="宋体" w:cs="Times New Roman" w:eastAsiaTheme="minorEastAsia"/>
          <w:b/>
          <w:bCs/>
          <w:color w:val="auto"/>
          <w:kern w:val="2"/>
          <w:sz w:val="30"/>
          <w:szCs w:val="30"/>
          <w:lang w:val="en-US" w:eastAsia="zh-CN" w:bidi="ar-SA"/>
        </w:rPr>
      </w:pPr>
      <w:r>
        <w:rPr>
          <w:rFonts w:eastAsia="宋体" w:cs="Times New Roman" w:eastAsiaTheme="minorEastAsia" w:ascii="宋体" w:hAnsi="宋体"/>
          <w:b/>
          <w:bCs/>
          <w:color w:val="auto"/>
          <w:kern w:val="2"/>
          <w:sz w:val="30"/>
          <w:szCs w:val="30"/>
          <w:lang w:val="en-US" w:eastAsia="zh-CN" w:bidi="ar-SA"/>
        </w:rPr>
        <w:t>3.7.3</w:t>
        <w:tab/>
      </w:r>
      <w:r>
        <w:rPr>
          <w:rFonts w:ascii="宋体" w:hAnsi="宋体" w:cs="Times New Roman"/>
          <w:b/>
          <w:bCs/>
          <w:color w:val="auto"/>
          <w:kern w:val="2"/>
          <w:sz w:val="30"/>
          <w:szCs w:val="30"/>
          <w:lang w:val="en-US" w:eastAsia="zh-CN" w:bidi="ar-SA"/>
        </w:rPr>
        <w:t>运营商</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在疫情冲击下，运营商选择了通过取消自治系统协议（猜测是以取消或不主动续签合约的方式）来节省开支。事实上，除了新冠外，在运营商遇到资金短缺，或进行设施架构升级时，取缔部分自治系统协议并在日后重新建立连接是非常常规的维护手段。在</w:t>
      </w:r>
      <w:r>
        <w:rPr>
          <w:rFonts w:eastAsia="宋体" w:cs="Times New Roman" w:eastAsiaTheme="minorEastAsia" w:ascii="宋体" w:hAnsi="宋体"/>
          <w:color w:val="auto"/>
          <w:kern w:val="2"/>
          <w:sz w:val="24"/>
          <w:szCs w:val="24"/>
          <w:lang w:val="en-US" w:eastAsia="zh-CN" w:bidi="ar-SA"/>
        </w:rPr>
        <w:t>5.5.2</w:t>
      </w:r>
      <w:r>
        <w:rPr>
          <w:rFonts w:ascii="宋体" w:hAnsi="宋体" w:cs="Times New Roman"/>
          <w:color w:val="auto"/>
          <w:kern w:val="2"/>
          <w:sz w:val="24"/>
          <w:szCs w:val="24"/>
          <w:lang w:val="en-US" w:eastAsia="zh-CN" w:bidi="ar-SA"/>
        </w:rPr>
        <w:t>中，我们看到对于单个自治系统，经常出现度数减少，随后再次增加成团的情况。但新冠疫情期间，是影响最大，最集中的一次（见图</w:t>
      </w:r>
      <w:r>
        <w:rPr>
          <w:rFonts w:eastAsia="宋体" w:cs="Times New Roman" w:eastAsiaTheme="minorEastAsia" w:ascii="宋体" w:hAnsi="宋体"/>
          <w:color w:val="auto"/>
          <w:kern w:val="2"/>
          <w:sz w:val="24"/>
          <w:szCs w:val="24"/>
          <w:lang w:val="en-US" w:eastAsia="zh-CN" w:bidi="ar-SA"/>
        </w:rPr>
        <w:t>6</w:t>
      </w:r>
      <w:r>
        <w:rPr>
          <w:rFonts w:ascii="宋体" w:hAnsi="宋体" w:cs="Times New Roman"/>
          <w:color w:val="auto"/>
          <w:kern w:val="2"/>
          <w:sz w:val="24"/>
          <w:szCs w:val="24"/>
          <w:lang w:val="en-US" w:eastAsia="zh-CN" w:bidi="ar-SA"/>
        </w:rPr>
        <w:t>中</w:t>
      </w:r>
      <w:r>
        <w:rPr>
          <w:rFonts w:eastAsia="宋体" w:cs="Times New Roman" w:eastAsiaTheme="minorEastAsia" w:ascii="宋体" w:hAnsi="宋体"/>
          <w:color w:val="auto"/>
          <w:kern w:val="2"/>
          <w:sz w:val="24"/>
          <w:szCs w:val="24"/>
          <w:lang w:val="en-US" w:eastAsia="zh-CN" w:bidi="ar-SA"/>
        </w:rPr>
        <w:t>2021</w:t>
      </w:r>
      <w:r>
        <w:rPr>
          <w:rFonts w:ascii="宋体" w:hAnsi="宋体" w:cs="Times New Roman"/>
          <w:color w:val="auto"/>
          <w:kern w:val="2"/>
          <w:sz w:val="24"/>
          <w:szCs w:val="24"/>
          <w:lang w:val="en-US" w:eastAsia="zh-CN" w:bidi="ar-SA"/>
        </w:rPr>
        <w:t>及</w:t>
      </w:r>
      <w:r>
        <w:rPr>
          <w:rFonts w:eastAsia="宋体" w:cs="Times New Roman" w:eastAsiaTheme="minorEastAsia" w:ascii="宋体" w:hAnsi="宋体"/>
          <w:color w:val="auto"/>
          <w:kern w:val="2"/>
          <w:sz w:val="24"/>
          <w:szCs w:val="24"/>
          <w:lang w:val="en-US" w:eastAsia="zh-CN" w:bidi="ar-SA"/>
        </w:rPr>
        <w:t>2023</w:t>
      </w:r>
      <w:r>
        <w:rPr>
          <w:rFonts w:ascii="宋体" w:hAnsi="宋体" w:cs="Times New Roman"/>
          <w:color w:val="auto"/>
          <w:kern w:val="2"/>
          <w:sz w:val="24"/>
          <w:szCs w:val="24"/>
          <w:lang w:val="en-US" w:eastAsia="zh-CN" w:bidi="ar-SA"/>
        </w:rPr>
        <w:t>数据）。</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但新冠带来的影响或许不至于此。疫情期间，随着各个地区的情况依次恶化，社会秩序受到影响，人们大范围转而使用线上办公。世界总体互联网流量上升了</w:t>
      </w:r>
      <w:r>
        <w:rPr>
          <w:rFonts w:eastAsia="宋体" w:cs="Times New Roman" w:eastAsiaTheme="minorEastAsia" w:ascii="宋体" w:hAnsi="宋体"/>
          <w:color w:val="auto"/>
          <w:kern w:val="2"/>
          <w:sz w:val="24"/>
          <w:szCs w:val="24"/>
          <w:lang w:val="en-US" w:eastAsia="zh-CN" w:bidi="ar-SA"/>
        </w:rPr>
        <w:t>30-50%</w:t>
      </w:r>
      <w:r>
        <w:rPr>
          <w:rFonts w:ascii="宋体" w:hAnsi="宋体" w:cs="Times New Roman"/>
          <w:color w:val="auto"/>
          <w:kern w:val="2"/>
          <w:sz w:val="24"/>
          <w:szCs w:val="24"/>
          <w:lang w:val="en-US" w:eastAsia="zh-CN" w:bidi="ar-SA"/>
        </w:rPr>
        <w:t>。这一变化幅度之大，速度之快，令许多区域运营商措手不及，也随之产生了某些基础设施不完善地区的网络堵塞、缓慢、故障频繁。为应对这一局面，互联网企业、厂家、网络提供商采用的方法包括：降低流媒体画面质量，取消带宽上限，扩建基础设施，全面拥抱</w:t>
      </w:r>
      <w:r>
        <w:rPr>
          <w:rFonts w:eastAsia="宋体" w:cs="Times New Roman" w:eastAsiaTheme="minorEastAsia" w:ascii="宋体" w:hAnsi="宋体"/>
          <w:color w:val="auto"/>
          <w:kern w:val="2"/>
          <w:sz w:val="24"/>
          <w:szCs w:val="24"/>
          <w:lang w:val="en-US" w:eastAsia="zh-CN" w:bidi="ar-SA"/>
        </w:rPr>
        <w:t>5G</w:t>
      </w:r>
      <w:r>
        <w:rPr>
          <w:rFonts w:ascii="宋体" w:hAnsi="宋体" w:cs="Times New Roman"/>
          <w:color w:val="auto"/>
          <w:kern w:val="2"/>
          <w:sz w:val="24"/>
          <w:szCs w:val="24"/>
          <w:lang w:val="en-US" w:eastAsia="zh-CN" w:bidi="ar-SA"/>
        </w:rPr>
        <w:t>等等。可以说，新冠冲击试探了原有网络的抗压能力，并带动了一波产业升级。</w:t>
      </w:r>
    </w:p>
    <w:p>
      <w:pPr>
        <w:pStyle w:val="Normal"/>
        <w:rPr>
          <w:rFonts w:ascii="宋体" w:hAnsi="宋体" w:eastAsia="宋体" w:cs="Times New Roman" w:eastAsiaTheme="minorEastAsia"/>
          <w:color w:val="auto"/>
          <w:kern w:val="2"/>
          <w:sz w:val="24"/>
          <w:szCs w:val="24"/>
          <w:lang w:val="en-US" w:eastAsia="zh-CN" w:bidi="ar-SA"/>
        </w:rPr>
      </w:pPr>
      <w:r>
        <w:rPr>
          <w:rFonts w:ascii="宋体" w:hAnsi="宋体" w:cs="Times New Roman"/>
          <w:color w:val="auto"/>
          <w:kern w:val="2"/>
          <w:sz w:val="24"/>
          <w:szCs w:val="24"/>
          <w:lang w:val="en-US" w:eastAsia="zh-CN" w:bidi="ar-SA"/>
        </w:rPr>
        <w:t>此外，一些在疫情冲击下破产的运营商也可能面临收购、重组的局面，这可能使得疫情后的聚集效应更强。</w:t>
      </w:r>
    </w:p>
    <w:p>
      <w:pPr>
        <w:pStyle w:val="Heading3"/>
        <w:numPr>
          <w:ilvl w:val="0"/>
          <w:numId w:val="3"/>
        </w:numPr>
        <w:ind w:left="365" w:hanging="420"/>
        <w:rPr>
          <w:rFonts w:ascii="宋体" w:hAnsi="宋体"/>
          <w:sz w:val="30"/>
          <w:szCs w:val="30"/>
        </w:rPr>
      </w:pPr>
      <w:bookmarkStart w:id="18" w:name="__RefHeading___Toc988_1849728782"/>
      <w:bookmarkStart w:id="19" w:name="_Toc119333633"/>
      <w:bookmarkEnd w:id="18"/>
      <w:r>
        <w:rPr>
          <w:rFonts w:ascii="宋体" w:hAnsi="宋体"/>
        </w:rPr>
        <w:t>三级标题</w:t>
      </w:r>
      <w:bookmarkEnd w:id="19"/>
    </w:p>
    <w:p>
      <w:pPr>
        <w:pStyle w:val="Heading3"/>
        <w:numPr>
          <w:ilvl w:val="0"/>
          <w:numId w:val="3"/>
        </w:numPr>
        <w:ind w:left="365" w:hanging="420"/>
        <w:rPr>
          <w:rFonts w:ascii="宋体" w:hAnsi="宋体"/>
          <w:sz w:val="30"/>
          <w:szCs w:val="30"/>
        </w:rPr>
      </w:pPr>
      <w:bookmarkStart w:id="20" w:name="__RefHeading___Toc990_1849728782"/>
      <w:bookmarkStart w:id="21" w:name="_Toc87764047"/>
      <w:bookmarkStart w:id="22" w:name="_Toc104150055"/>
      <w:bookmarkStart w:id="23" w:name="_Toc119333634"/>
      <w:bookmarkStart w:id="24" w:name="_Toc104150052"/>
      <w:bookmarkEnd w:id="20"/>
      <w:bookmarkEnd w:id="21"/>
      <w:bookmarkEnd w:id="22"/>
      <w:bookmarkEnd w:id="23"/>
      <w:bookmarkEnd w:id="24"/>
      <w:r>
        <w:rPr>
          <w:rFonts w:ascii="宋体" w:hAnsi="宋体"/>
          <w:sz w:val="30"/>
          <w:szCs w:val="30"/>
        </w:rPr>
        <w:t>三级标题</w:t>
      </w:r>
    </w:p>
    <w:p>
      <w:pPr>
        <w:pStyle w:val="Normal"/>
        <w:widowControl/>
        <w:jc w:val="left"/>
        <w:rPr/>
      </w:pPr>
      <w:r>
        <w:rPr/>
      </w:r>
      <w:r>
        <w:br w:type="page"/>
      </w:r>
    </w:p>
    <w:p>
      <w:pPr>
        <w:pStyle w:val="Normal"/>
        <w:spacing w:lineRule="exact" w:line="400"/>
        <w:ind w:firstLine="480"/>
        <w:rPr>
          <w:sz w:val="24"/>
        </w:rPr>
      </w:pPr>
      <w:r>
        <w:rPr>
          <w:sz w:val="24"/>
        </w:rPr>
      </w:r>
    </w:p>
    <w:p>
      <w:pPr>
        <w:pStyle w:val="Normal"/>
        <w:spacing w:lineRule="exact" w:line="400"/>
        <w:ind w:firstLine="723"/>
        <w:rPr>
          <w:sz w:val="24"/>
        </w:rPr>
      </w:pPr>
      <w:r>
        <w:rPr>
          <w:sz w:val="24"/>
        </w:rPr>
      </w:r>
    </w:p>
    <w:p>
      <w:pPr>
        <w:pStyle w:val="Sb1"/>
        <w:keepNext w:val="true"/>
        <w:spacing w:lineRule="auto" w:line="240"/>
        <w:ind w:left="480" w:hanging="0"/>
        <w:jc w:val="center"/>
        <w:rPr/>
      </w:pPr>
      <w:r>
        <w:rPr/>
        <w:drawing>
          <wp:inline distT="0" distB="0" distL="0" distR="0">
            <wp:extent cx="4947920" cy="2618105"/>
            <wp:effectExtent l="0" t="0" r="0" b="0"/>
            <wp:docPr id="1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
                    <pic:cNvPicPr>
                      <a:picLocks noChangeAspect="1" noChangeArrowheads="1"/>
                    </pic:cNvPicPr>
                  </pic:nvPicPr>
                  <pic:blipFill>
                    <a:blip r:embed="rId35"/>
                    <a:stretch>
                      <a:fillRect/>
                    </a:stretch>
                  </pic:blipFill>
                  <pic:spPr bwMode="auto">
                    <a:xfrm>
                      <a:off x="0" y="0"/>
                      <a:ext cx="4947920" cy="2618105"/>
                    </a:xfrm>
                    <a:prstGeom prst="rect">
                      <a:avLst/>
                    </a:prstGeom>
                  </pic:spPr>
                </pic:pic>
              </a:graphicData>
            </a:graphic>
          </wp:inline>
        </w:drawing>
      </w:r>
    </w:p>
    <w:p>
      <w:pPr>
        <w:pStyle w:val="Normal"/>
        <w:spacing w:lineRule="exact" w:line="400"/>
        <w:jc w:val="center"/>
        <w:rPr>
          <w:rFonts w:ascii="宋体" w:hAnsi="宋体"/>
          <w:szCs w:val="21"/>
        </w:rPr>
      </w:pPr>
      <w:r>
        <w:rPr>
          <w:rFonts w:ascii="宋体" w:hAnsi="宋体"/>
          <w:szCs w:val="21"/>
        </w:rPr>
        <w:t>图</w:t>
      </w:r>
      <w:r>
        <w:rPr>
          <w:rFonts w:ascii="宋体" w:hAnsi="宋体"/>
          <w:szCs w:val="21"/>
        </w:rPr>
        <w:t xml:space="preserve">1-1 </w:t>
      </w:r>
      <w:r>
        <w:rPr>
          <w:rFonts w:ascii="宋体" w:hAnsi="宋体"/>
          <w:szCs w:val="21"/>
        </w:rPr>
        <w:t>复用时间计算流程</w:t>
      </w:r>
    </w:p>
    <w:p>
      <w:pPr>
        <w:pStyle w:val="Normal"/>
        <w:rPr>
          <w:rFonts w:ascii="宋体" w:hAnsi="宋体"/>
        </w:rPr>
      </w:pPr>
      <w:r>
        <w:rPr>
          <w:rFonts w:ascii="宋体" w:hAnsi="宋体"/>
        </w:rPr>
      </w:r>
    </w:p>
    <w:p>
      <w:pPr>
        <w:pStyle w:val="Normal"/>
        <w:jc w:val="center"/>
        <w:rPr>
          <w:rFonts w:ascii="宋体" w:hAnsi="宋体"/>
          <w:szCs w:val="21"/>
        </w:rPr>
      </w:pPr>
      <w:r>
        <w:rPr>
          <w:rFonts w:ascii="宋体" w:hAnsi="宋体"/>
          <w:szCs w:val="21"/>
        </w:rPr>
      </w:r>
    </w:p>
    <w:p>
      <w:pPr>
        <w:pStyle w:val="Normal"/>
        <w:rPr>
          <w:rFonts w:ascii="宋体" w:hAnsi="宋体"/>
        </w:rPr>
      </w:pPr>
      <w:r>
        <w:rPr>
          <w:rFonts w:ascii="宋体" w:hAnsi="宋体"/>
        </w:rPr>
      </w:r>
    </w:p>
    <w:p>
      <w:pPr>
        <w:pStyle w:val="Normal"/>
        <w:rPr>
          <w:rFonts w:ascii="宋体" w:hAnsi="宋体"/>
        </w:rPr>
      </w:pPr>
      <w:r>
        <w:rPr>
          <w:rFonts w:ascii="宋体" w:hAnsi="宋体"/>
        </w:rPr>
      </w:r>
    </w:p>
    <w:p>
      <w:pPr>
        <w:pStyle w:val="Normal"/>
        <w:rPr>
          <w:rFonts w:ascii="宋体" w:hAnsi="宋体"/>
        </w:rPr>
      </w:pPr>
      <w:r>
        <w:rPr>
          <w:rFonts w:ascii="宋体" w:hAnsi="宋体"/>
        </w:rPr>
      </w:r>
    </w:p>
    <w:p>
      <w:pPr>
        <w:pStyle w:val="Normal"/>
        <w:spacing w:lineRule="exact" w:line="400"/>
        <w:ind w:firstLine="723"/>
        <w:jc w:val="center"/>
        <w:rPr>
          <w:rFonts w:ascii="宋体" w:hAnsi="宋体"/>
          <w:szCs w:val="21"/>
        </w:rPr>
      </w:pPr>
      <w:r>
        <mc:AlternateContent>
          <mc:Choice Requires="wps">
            <w:drawing>
              <wp:anchor behindDoc="0" distT="332105" distB="3810" distL="1088390" distR="3810" simplePos="0" locked="0" layoutInCell="0" allowOverlap="1" relativeHeight="8" wp14:anchorId="2E33C935">
                <wp:simplePos x="0" y="0"/>
                <wp:positionH relativeFrom="column">
                  <wp:posOffset>1328420</wp:posOffset>
                </wp:positionH>
                <wp:positionV relativeFrom="paragraph">
                  <wp:posOffset>2148205</wp:posOffset>
                </wp:positionV>
                <wp:extent cx="3192780" cy="1449070"/>
                <wp:effectExtent l="1088390" t="332105" r="3810" b="3810"/>
                <wp:wrapNone/>
                <wp:docPr id="14" name="圆角矩形标注 18"/>
                <a:graphic xmlns:a="http://schemas.openxmlformats.org/drawingml/2006/main">
                  <a:graphicData uri="http://schemas.microsoft.com/office/word/2010/wordprocessingShape">
                    <wps:wsp>
                      <wps:cNvSpPr/>
                      <wps:spPr>
                        <a:xfrm>
                          <a:off x="0" y="0"/>
                          <a:ext cx="3192840" cy="1449000"/>
                        </a:xfrm>
                        <a:prstGeom prst="wedgeRoundRectCallout">
                          <a:avLst>
                            <a:gd name="adj1" fmla="val -84022"/>
                            <a:gd name="adj2" fmla="val -72719"/>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rPr>
                                <w:color w:val="000000"/>
                              </w:rPr>
                            </w:pPr>
                            <w:r>
                              <w:rPr>
                                <w:color w:val="000000"/>
                              </w:rPr>
                              <w:t>表格居中。表格中的文字为</w:t>
                            </w:r>
                            <w:r>
                              <w:rPr>
                                <w:color w:val="000000"/>
                              </w:rPr>
                              <w:t>5</w:t>
                            </w:r>
                            <w:r>
                              <w:rPr>
                                <w:color w:val="000000"/>
                              </w:rPr>
                              <w:t>号（包括标题）。</w:t>
                            </w:r>
                          </w:p>
                          <w:p>
                            <w:pPr>
                              <w:pStyle w:val="FrameContents"/>
                              <w:rPr>
                                <w:color w:val="000000"/>
                              </w:rPr>
                            </w:pPr>
                            <w:r>
                              <w:rPr>
                                <w:color w:val="000000"/>
                              </w:rPr>
                              <w:t>全文图表边界不要超过正文边界。</w:t>
                            </w:r>
                          </w:p>
                          <w:p>
                            <w:pPr>
                              <w:pStyle w:val="FrameContents"/>
                              <w:rPr>
                                <w:color w:val="000000"/>
                              </w:rPr>
                            </w:pPr>
                            <w:r>
                              <w:rPr>
                                <w:color w:val="000000"/>
                              </w:rPr>
                              <w:t>表格如需从下页接写，接写时表题省略，表头应重复书写，并在右上方写“续表</w:t>
                            </w:r>
                            <w:r>
                              <w:rPr>
                                <w:color w:val="000000"/>
                              </w:rPr>
                              <w:t>XX”</w:t>
                            </w:r>
                            <w:r>
                              <w:rPr>
                                <w:color w:val="000000"/>
                              </w:rPr>
                              <w:t>。</w:t>
                            </w:r>
                          </w:p>
                          <w:p>
                            <w:pPr>
                              <w:pStyle w:val="FrameContents"/>
                              <w:rPr>
                                <w:color w:val="000000"/>
                              </w:rPr>
                            </w:pPr>
                            <w:r>
                              <w:rPr>
                                <w:color w:val="000000"/>
                              </w:rPr>
                              <w:t>此外，表格应位于在离所支撑的相关正文阐述处的附近，不应过分超前或拖后。</w:t>
                            </w:r>
                          </w:p>
                          <w:p>
                            <w:pPr>
                              <w:pStyle w:val="FrameContents"/>
                              <w:rPr>
                                <w:color w:val="000000"/>
                              </w:rPr>
                            </w:pPr>
                            <w:r>
                              <w:rPr>
                                <w:color w:val="000000"/>
                              </w:rPr>
                            </w:r>
                          </w:p>
                        </w:txbxContent>
                      </wps:txbx>
                      <wps:bodyPr anchor="ctr">
                        <a:prstTxWarp prst="textNoShape"/>
                        <a:noAutofit/>
                      </wps:bodyPr>
                    </wps:wsp>
                  </a:graphicData>
                </a:graphic>
              </wp:anchor>
            </w:drawing>
          </mc:Choice>
          <mc:Fallback>
            <w:pict>
              <v:shape id="shape_0" ID="圆角矩形标注 18"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104.6pt;margin-top:169.15pt;width:251.35pt;height:114.05pt;mso-wrap-style:square;v-text-anchor:middle" wp14:anchorId="2E33C935" type="_x0000_t17">
                <v:fill o:detectmouseclick="t" color2="#ffda9e"/>
                <v:stroke color="#ffc000" weight="6480" joinstyle="miter" endcap="flat"/>
                <v:textbox>
                  <w:txbxContent>
                    <w:p>
                      <w:pPr>
                        <w:pStyle w:val="FrameContents"/>
                        <w:rPr>
                          <w:color w:val="000000"/>
                        </w:rPr>
                      </w:pPr>
                      <w:r>
                        <w:rPr>
                          <w:color w:val="000000"/>
                        </w:rPr>
                        <w:t>表格居中。表格中的文字为</w:t>
                      </w:r>
                      <w:r>
                        <w:rPr>
                          <w:color w:val="000000"/>
                        </w:rPr>
                        <w:t>5</w:t>
                      </w:r>
                      <w:r>
                        <w:rPr>
                          <w:color w:val="000000"/>
                        </w:rPr>
                        <w:t>号（包括标题）。</w:t>
                      </w:r>
                    </w:p>
                    <w:p>
                      <w:pPr>
                        <w:pStyle w:val="FrameContents"/>
                        <w:rPr>
                          <w:color w:val="000000"/>
                        </w:rPr>
                      </w:pPr>
                      <w:r>
                        <w:rPr>
                          <w:color w:val="000000"/>
                        </w:rPr>
                        <w:t>全文图表边界不要超过正文边界。</w:t>
                      </w:r>
                    </w:p>
                    <w:p>
                      <w:pPr>
                        <w:pStyle w:val="FrameContents"/>
                        <w:rPr>
                          <w:color w:val="000000"/>
                        </w:rPr>
                      </w:pPr>
                      <w:r>
                        <w:rPr>
                          <w:color w:val="000000"/>
                        </w:rPr>
                        <w:t>表格如需从下页接写，接写时表题省略，表头应重复书写，并在右上方写“续表</w:t>
                      </w:r>
                      <w:r>
                        <w:rPr>
                          <w:color w:val="000000"/>
                        </w:rPr>
                        <w:t>XX”</w:t>
                      </w:r>
                      <w:r>
                        <w:rPr>
                          <w:color w:val="000000"/>
                        </w:rPr>
                        <w:t>。</w:t>
                      </w:r>
                    </w:p>
                    <w:p>
                      <w:pPr>
                        <w:pStyle w:val="FrameContents"/>
                        <w:rPr>
                          <w:color w:val="000000"/>
                        </w:rPr>
                      </w:pPr>
                      <w:r>
                        <w:rPr>
                          <w:color w:val="000000"/>
                        </w:rPr>
                        <w:t>此外，表格应位于在离所支撑的相关正文阐述处的附近，不应过分超前或拖后。</w:t>
                      </w:r>
                    </w:p>
                    <w:p>
                      <w:pPr>
                        <w:pStyle w:val="FrameContents"/>
                        <w:rPr>
                          <w:color w:val="000000"/>
                        </w:rPr>
                      </w:pPr>
                      <w:r>
                        <w:rPr>
                          <w:color w:val="000000"/>
                        </w:rPr>
                      </w:r>
                    </w:p>
                  </w:txbxContent>
                </v:textbox>
                <w10:wrap type="none"/>
              </v:shape>
            </w:pict>
          </mc:Fallback>
        </mc:AlternateContent>
      </w:r>
      <w:r>
        <w:rPr>
          <w:rFonts w:ascii="宋体" w:hAnsi="宋体"/>
          <w:szCs w:val="21"/>
        </w:rPr>
        <w:t>表</w:t>
      </w:r>
      <w:r>
        <w:rPr>
          <w:rFonts w:ascii="宋体" w:hAnsi="宋体"/>
          <w:szCs w:val="21"/>
        </w:rPr>
        <w:t xml:space="preserve">4-1 </w:t>
      </w:r>
      <w:r>
        <w:rPr>
          <w:rFonts w:ascii="宋体" w:hAnsi="宋体"/>
          <w:szCs w:val="21"/>
        </w:rPr>
        <w:t>各</w:t>
      </w:r>
      <w:r>
        <w:rPr>
          <w:rFonts w:ascii="宋体" w:hAnsi="宋体"/>
          <w:szCs w:val="21"/>
        </w:rPr>
        <w:t>benchmark</w:t>
      </w:r>
      <w:r>
        <w:rPr>
          <w:rFonts w:ascii="宋体" w:hAnsi="宋体"/>
          <w:szCs w:val="21"/>
        </w:rPr>
        <w:t>访存次数统计数据</w:t>
      </w:r>
    </w:p>
    <w:tbl>
      <w:tblPr>
        <w:tblStyle w:val="af4"/>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841"/>
        <w:gridCol w:w="2157"/>
        <w:gridCol w:w="2156"/>
        <w:gridCol w:w="2157"/>
      </w:tblGrid>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Benchmark</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总访存次数</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不同的访存地址数</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不同的缓存行数</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401.bzip</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5.5×10</w:t>
            </w:r>
            <w:r>
              <w:rPr>
                <w:kern w:val="2"/>
                <w:sz w:val="21"/>
                <w:szCs w:val="21"/>
                <w:vertAlign w:val="superscript"/>
                <w:lang w:val="en-US" w:eastAsia="zh-CN" w:bidi="ar-SA"/>
              </w:rPr>
              <w:t>9</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3.9×10</w:t>
            </w:r>
            <w:r>
              <w:rPr>
                <w:kern w:val="2"/>
                <w:sz w:val="21"/>
                <w:szCs w:val="21"/>
                <w:vertAlign w:val="superscript"/>
                <w:lang w:val="en-US" w:eastAsia="zh-CN" w:bidi="ar-SA"/>
              </w:rPr>
              <w:t>9</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3.1×10</w:t>
            </w:r>
            <w:r>
              <w:rPr>
                <w:kern w:val="2"/>
                <w:sz w:val="21"/>
                <w:szCs w:val="21"/>
                <w:vertAlign w:val="superscript"/>
                <w:lang w:val="en-US" w:eastAsia="zh-CN" w:bidi="ar-SA"/>
              </w:rPr>
              <w:t>5</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429.mcf</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1.9×10</w:t>
            </w:r>
            <w:r>
              <w:rPr>
                <w:kern w:val="2"/>
                <w:sz w:val="21"/>
                <w:szCs w:val="21"/>
                <w:vertAlign w:val="superscript"/>
                <w:lang w:val="en-US" w:eastAsia="zh-CN" w:bidi="ar-SA"/>
              </w:rPr>
              <w:t>9</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1.1×10</w:t>
            </w:r>
            <w:r>
              <w:rPr>
                <w:kern w:val="2"/>
                <w:sz w:val="21"/>
                <w:szCs w:val="21"/>
                <w:vertAlign w:val="superscript"/>
                <w:lang w:val="en-US" w:eastAsia="zh-CN" w:bidi="ar-SA"/>
              </w:rPr>
              <w:t>9</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2.7×10</w:t>
            </w:r>
            <w:r>
              <w:rPr>
                <w:kern w:val="2"/>
                <w:sz w:val="21"/>
                <w:szCs w:val="21"/>
                <w:vertAlign w:val="superscript"/>
                <w:lang w:val="en-US" w:eastAsia="zh-CN" w:bidi="ar-SA"/>
              </w:rPr>
              <w:t>6</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456.hmmer</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6.9×10</w:t>
            </w:r>
            <w:r>
              <w:rPr>
                <w:kern w:val="2"/>
                <w:sz w:val="21"/>
                <w:szCs w:val="21"/>
                <w:vertAlign w:val="superscript"/>
                <w:lang w:val="en-US" w:eastAsia="zh-CN" w:bidi="ar-SA"/>
              </w:rPr>
              <w:t>8</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5.9×10</w:t>
            </w:r>
            <w:r>
              <w:rPr>
                <w:kern w:val="2"/>
                <w:sz w:val="21"/>
                <w:szCs w:val="21"/>
                <w:vertAlign w:val="superscript"/>
                <w:lang w:val="en-US" w:eastAsia="zh-CN" w:bidi="ar-SA"/>
              </w:rPr>
              <w:t>8</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1.2×10</w:t>
            </w:r>
            <w:r>
              <w:rPr>
                <w:kern w:val="2"/>
                <w:sz w:val="21"/>
                <w:szCs w:val="21"/>
                <w:vertAlign w:val="superscript"/>
                <w:lang w:val="en-US" w:eastAsia="zh-CN" w:bidi="ar-SA"/>
              </w:rPr>
              <w:t>4</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462.libquantum</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5.3×10</w:t>
            </w:r>
            <w:r>
              <w:rPr>
                <w:kern w:val="2"/>
                <w:sz w:val="21"/>
                <w:szCs w:val="21"/>
                <w:vertAlign w:val="superscript"/>
                <w:lang w:val="en-US" w:eastAsia="zh-CN" w:bidi="ar-SA"/>
              </w:rPr>
              <w:t>7</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1.2×10</w:t>
            </w:r>
            <w:r>
              <w:rPr>
                <w:kern w:val="2"/>
                <w:sz w:val="21"/>
                <w:szCs w:val="21"/>
                <w:vertAlign w:val="superscript"/>
                <w:lang w:val="en-US" w:eastAsia="zh-CN" w:bidi="ar-SA"/>
              </w:rPr>
              <w:t>7</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5.7×10</w:t>
            </w:r>
            <w:r>
              <w:rPr>
                <w:kern w:val="2"/>
                <w:sz w:val="21"/>
                <w:szCs w:val="21"/>
                <w:vertAlign w:val="superscript"/>
                <w:lang w:val="en-US" w:eastAsia="zh-CN" w:bidi="ar-SA"/>
              </w:rPr>
              <w:t>3</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471.omnetpp</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9.3×10</w:t>
            </w:r>
            <w:r>
              <w:rPr>
                <w:kern w:val="2"/>
                <w:sz w:val="21"/>
                <w:szCs w:val="21"/>
                <w:vertAlign w:val="superscript"/>
                <w:lang w:val="en-US" w:eastAsia="zh-CN" w:bidi="ar-SA"/>
              </w:rPr>
              <w:t>8</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5.1×10</w:t>
            </w:r>
            <w:r>
              <w:rPr>
                <w:kern w:val="2"/>
                <w:sz w:val="21"/>
                <w:szCs w:val="21"/>
                <w:vertAlign w:val="superscript"/>
                <w:lang w:val="en-US" w:eastAsia="zh-CN" w:bidi="ar-SA"/>
              </w:rPr>
              <w:t>8</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9.1×10</w:t>
            </w:r>
            <w:r>
              <w:rPr>
                <w:kern w:val="2"/>
                <w:sz w:val="21"/>
                <w:szCs w:val="21"/>
                <w:vertAlign w:val="superscript"/>
                <w:lang w:val="en-US" w:eastAsia="zh-CN" w:bidi="ar-SA"/>
              </w:rPr>
              <w:t>4</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483.xalancbmk</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1.4×10</w:t>
            </w:r>
            <w:r>
              <w:rPr>
                <w:kern w:val="2"/>
                <w:sz w:val="21"/>
                <w:szCs w:val="21"/>
                <w:vertAlign w:val="superscript"/>
                <w:lang w:val="en-US" w:eastAsia="zh-CN" w:bidi="ar-SA"/>
              </w:rPr>
              <w:t>8</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6.7×10</w:t>
            </w:r>
            <w:r>
              <w:rPr>
                <w:kern w:val="2"/>
                <w:sz w:val="21"/>
                <w:szCs w:val="21"/>
                <w:vertAlign w:val="superscript"/>
                <w:lang w:val="en-US" w:eastAsia="zh-CN" w:bidi="ar-SA"/>
              </w:rPr>
              <w:t>7</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1.8×10</w:t>
            </w:r>
            <w:r>
              <w:rPr>
                <w:kern w:val="2"/>
                <w:sz w:val="21"/>
                <w:szCs w:val="21"/>
                <w:vertAlign w:val="superscript"/>
                <w:lang w:val="en-US" w:eastAsia="zh-CN" w:bidi="ar-SA"/>
              </w:rPr>
              <w:t>5</w:t>
            </w:r>
          </w:p>
        </w:tc>
      </w:tr>
      <w:tr>
        <w:trPr/>
        <w:tc>
          <w:tcPr>
            <w:tcW w:w="1841"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998.specrand</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3.8×10</w:t>
            </w:r>
            <w:r>
              <w:rPr>
                <w:kern w:val="2"/>
                <w:sz w:val="21"/>
                <w:szCs w:val="21"/>
                <w:vertAlign w:val="superscript"/>
                <w:lang w:val="en-US" w:eastAsia="zh-CN" w:bidi="ar-SA"/>
              </w:rPr>
              <w:t>5</w:t>
            </w:r>
          </w:p>
        </w:tc>
        <w:tc>
          <w:tcPr>
            <w:tcW w:w="2156"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1.7×10</w:t>
            </w:r>
            <w:r>
              <w:rPr>
                <w:kern w:val="2"/>
                <w:sz w:val="21"/>
                <w:szCs w:val="21"/>
                <w:vertAlign w:val="superscript"/>
                <w:lang w:val="en-US" w:eastAsia="zh-CN" w:bidi="ar-SA"/>
              </w:rPr>
              <w:t>5</w:t>
            </w:r>
          </w:p>
        </w:tc>
        <w:tc>
          <w:tcPr>
            <w:tcW w:w="2157" w:type="dxa"/>
            <w:tcBorders/>
          </w:tcPr>
          <w:p>
            <w:pPr>
              <w:pStyle w:val="Normal"/>
              <w:widowControl w:val="false"/>
              <w:suppressAutoHyphens w:val="true"/>
              <w:spacing w:lineRule="exact" w:line="400" w:before="0" w:after="0"/>
              <w:jc w:val="center"/>
              <w:rPr>
                <w:szCs w:val="21"/>
              </w:rPr>
            </w:pPr>
            <w:r>
              <w:rPr>
                <w:kern w:val="2"/>
                <w:sz w:val="21"/>
                <w:szCs w:val="21"/>
                <w:lang w:val="en-US" w:eastAsia="zh-CN" w:bidi="ar-SA"/>
              </w:rPr>
              <w:t>3.4×10</w:t>
            </w:r>
            <w:r>
              <w:rPr>
                <w:kern w:val="2"/>
                <w:sz w:val="21"/>
                <w:szCs w:val="21"/>
                <w:vertAlign w:val="superscript"/>
                <w:lang w:val="en-US" w:eastAsia="zh-CN" w:bidi="ar-SA"/>
              </w:rPr>
              <w:t>3</w:t>
            </w:r>
          </w:p>
        </w:tc>
      </w:tr>
    </w:tbl>
    <w:p>
      <w:pPr>
        <w:sectPr>
          <w:headerReference w:type="default" r:id="rId36"/>
          <w:headerReference w:type="first" r:id="rId37"/>
          <w:footerReference w:type="default" r:id="rId38"/>
          <w:footerReference w:type="first" r:id="rId39"/>
          <w:type w:val="nextPage"/>
          <w:pgSz w:w="11906" w:h="16838"/>
          <w:pgMar w:left="1797" w:right="1797" w:gutter="0" w:header="851" w:top="1440" w:footer="992" w:bottom="1440"/>
          <w:pgNumType w:start="1" w:fmt="decimal"/>
          <w:formProt w:val="false"/>
          <w:textDirection w:val="lrTb"/>
          <w:docGrid w:type="lines" w:linePitch="312" w:charSpace="5938"/>
        </w:sectPr>
      </w:pPr>
    </w:p>
    <w:p>
      <w:pPr>
        <w:pStyle w:val="Heading1"/>
        <w:jc w:val="center"/>
        <w:rPr>
          <w:rFonts w:ascii="黑体" w:hAnsi="黑体" w:eastAsia="黑体"/>
          <w:b w:val="false"/>
          <w:bCs w:val="false"/>
          <w:sz w:val="36"/>
          <w:szCs w:val="36"/>
        </w:rPr>
      </w:pPr>
      <w:bookmarkStart w:id="25" w:name="__RefHeading___Toc992_1849728782"/>
      <w:bookmarkStart w:id="26" w:name="_Toc119333635"/>
      <w:bookmarkEnd w:id="25"/>
      <w:r>
        <w:rPr>
          <w:rFonts w:ascii="黑体" w:hAnsi="黑体" w:eastAsia="黑体"/>
          <w:b w:val="false"/>
          <w:bCs w:val="false"/>
          <w:sz w:val="36"/>
          <w:szCs w:val="36"/>
        </w:rPr>
        <w:t>第七章 结论</w:t>
      </w:r>
      <w:bookmarkEnd w:id="26"/>
    </w:p>
    <w:p>
      <w:pPr>
        <w:pStyle w:val="Normal"/>
        <w:spacing w:lineRule="exact" w:line="400"/>
        <w:ind w:firstLine="480"/>
        <w:rPr>
          <w:rFonts w:ascii="宋体" w:hAnsi="宋体"/>
          <w:sz w:val="24"/>
        </w:rPr>
      </w:pPr>
      <w:r>
        <w:rPr>
          <w:rFonts w:ascii="宋体" w:hAnsi="宋体"/>
          <w:sz w:val="24"/>
        </w:rPr>
        <w:t>本文通过对</w:t>
      </w:r>
      <w:r>
        <w:rPr>
          <w:rFonts w:ascii="宋体" w:hAnsi="宋体"/>
          <w:sz w:val="24"/>
        </w:rPr>
        <w:t>CAIDA</w:t>
      </w:r>
      <w:r>
        <w:rPr>
          <w:rFonts w:ascii="宋体" w:hAnsi="宋体"/>
          <w:sz w:val="24"/>
        </w:rPr>
        <w:t>自治系统关系网络构成的图分析，深入探讨自治系统网络技术和经济方面的相关性，发现了若干规律。从体量上看，自治系统（图中的节点）总量符合线性增长函数，自治系统协议（图中的边）总量符合指数增长函数，全图多数时间为一到两个高度聚集的连通分量，节点度数分布极度不均，长尾效应明显。在网络演变方面，协议量的波动大于节点量的波动，波动存在报复性反弹现象，总体趋于平稳。自治系统（及协议）的增量减量比值自</w:t>
      </w:r>
      <w:r>
        <w:rPr>
          <w:rFonts w:ascii="宋体" w:hAnsi="宋体"/>
          <w:sz w:val="24"/>
        </w:rPr>
        <w:t>2001</w:t>
      </w:r>
      <w:r>
        <w:rPr>
          <w:rFonts w:ascii="宋体" w:hAnsi="宋体"/>
          <w:sz w:val="24"/>
        </w:rPr>
        <w:t>年至</w:t>
      </w:r>
      <w:r>
        <w:rPr>
          <w:rFonts w:ascii="宋体" w:hAnsi="宋体"/>
          <w:sz w:val="24"/>
        </w:rPr>
        <w:t>2023</w:t>
      </w:r>
      <w:r>
        <w:rPr>
          <w:rFonts w:ascii="宋体" w:hAnsi="宋体"/>
          <w:sz w:val="24"/>
        </w:rPr>
        <w:t>年缓慢下降，</w:t>
      </w:r>
      <w:r>
        <w:rPr>
          <w:rFonts w:ascii="宋体" w:hAnsi="宋体"/>
          <w:sz w:val="24"/>
        </w:rPr>
        <w:t>2021</w:t>
      </w:r>
      <w:r>
        <w:rPr>
          <w:rFonts w:ascii="宋体" w:hAnsi="宋体"/>
          <w:sz w:val="24"/>
        </w:rPr>
        <w:t>年协议比值首次跌破</w:t>
      </w:r>
      <w:r>
        <w:rPr>
          <w:rFonts w:ascii="宋体" w:hAnsi="宋体"/>
          <w:sz w:val="24"/>
        </w:rPr>
        <w:t>1</w:t>
      </w:r>
      <w:r>
        <w:rPr>
          <w:rFonts w:ascii="宋体" w:hAnsi="宋体"/>
          <w:sz w:val="24"/>
        </w:rPr>
        <w:t>，目前两比值均在</w:t>
      </w:r>
      <w:r>
        <w:rPr>
          <w:rFonts w:ascii="宋体" w:hAnsi="宋体"/>
          <w:sz w:val="24"/>
        </w:rPr>
        <w:t>1</w:t>
      </w:r>
      <w:r>
        <w:rPr>
          <w:rFonts w:ascii="宋体" w:hAnsi="宋体"/>
          <w:sz w:val="24"/>
        </w:rPr>
        <w:t>左右，说明自治系统网络的增长趋势逐渐放缓。新增边模式倾向于连接新节点与网络初期的老节点（</w:t>
      </w:r>
      <w:r>
        <w:rPr>
          <w:rFonts w:ascii="宋体" w:hAnsi="宋体"/>
          <w:sz w:val="24"/>
        </w:rPr>
        <w:t>2000</w:t>
      </w:r>
      <w:r>
        <w:rPr>
          <w:rFonts w:ascii="宋体" w:hAnsi="宋体"/>
          <w:sz w:val="24"/>
        </w:rPr>
        <w:t>年左右），表明老节点的影响力持续至今。从社群属性上说，</w:t>
      </w:r>
      <w:r>
        <w:rPr>
          <w:rFonts w:ascii="宋体" w:hAnsi="宋体"/>
          <w:sz w:val="24"/>
        </w:rPr>
        <w:t>2023</w:t>
      </w:r>
      <w:r>
        <w:rPr>
          <w:rFonts w:ascii="宋体" w:hAnsi="宋体"/>
          <w:sz w:val="24"/>
        </w:rPr>
        <w:t>年大小排名前</w:t>
      </w:r>
      <w:r>
        <w:rPr>
          <w:rFonts w:ascii="宋体" w:hAnsi="宋体"/>
          <w:sz w:val="24"/>
        </w:rPr>
        <w:t>8</w:t>
      </w:r>
      <w:r>
        <w:rPr>
          <w:rFonts w:ascii="宋体" w:hAnsi="宋体"/>
          <w:sz w:val="24"/>
        </w:rPr>
        <w:t>的社群占领了</w:t>
      </w:r>
      <w:r>
        <w:rPr>
          <w:rFonts w:ascii="宋体" w:hAnsi="宋体"/>
          <w:sz w:val="24"/>
        </w:rPr>
        <w:t>90%</w:t>
      </w:r>
      <w:r>
        <w:rPr>
          <w:rFonts w:ascii="宋体" w:hAnsi="宋体"/>
          <w:sz w:val="24"/>
        </w:rPr>
        <w:t>的新增减协议，表明网络活跃度集中于大社群。此外，我们也对部分典型自治系统进行了案例剖析，并绘制了以国家为单位的社群演变世界图。最后，新冠疫情对网络的影响启示我们，当今互联网已进入存量发展阶段，运营商可以通过取缔协议节缩开支，但最终改善基础设施和架构升级才能增强网络的健壮性以应对后疫情时代的网络需求。</w:t>
      </w:r>
    </w:p>
    <w:p>
      <w:pPr>
        <w:pStyle w:val="Normal"/>
        <w:rPr/>
      </w:pPr>
      <w:r>
        <w:rPr/>
      </w:r>
    </w:p>
    <w:p>
      <w:pPr>
        <w:pStyle w:val="Normal"/>
        <w:rPr/>
      </w:pPr>
      <w:r>
        <w:rPr/>
      </w:r>
    </w:p>
    <w:p>
      <w:pPr>
        <w:sectPr>
          <w:headerReference w:type="default" r:id="rId40"/>
          <w:headerReference w:type="first" r:id="rId41"/>
          <w:footerReference w:type="default" r:id="rId42"/>
          <w:footerReference w:type="first" r:id="rId43"/>
          <w:type w:val="nextPage"/>
          <w:pgSz w:w="11906" w:h="16838"/>
          <w:pgMar w:left="1797" w:right="1797" w:gutter="0" w:header="851" w:top="1440" w:footer="992" w:bottom="1440"/>
          <w:pgNumType w:fmt="decimal"/>
          <w:formProt w:val="false"/>
          <w:textDirection w:val="lrTb"/>
          <w:docGrid w:type="lines" w:linePitch="312" w:charSpace="5938"/>
        </w:sectPr>
        <w:pStyle w:val="Heading3"/>
        <w:rPr/>
      </w:pPr>
      <w:r>
        <w:rPr/>
      </w:r>
    </w:p>
    <w:p>
      <w:pPr>
        <w:pStyle w:val="Heading1"/>
        <w:jc w:val="center"/>
        <w:rPr>
          <w:rFonts w:ascii="黑体" w:hAnsi="黑体" w:eastAsia="黑体"/>
          <w:b w:val="false"/>
          <w:bCs w:val="false"/>
          <w:sz w:val="36"/>
          <w:szCs w:val="36"/>
        </w:rPr>
      </w:pPr>
      <w:bookmarkStart w:id="27" w:name="__RefHeading___Toc994_1849728782"/>
      <w:bookmarkStart w:id="28" w:name="_Toc104150065"/>
      <w:bookmarkStart w:id="29" w:name="_Toc119333636"/>
      <w:bookmarkStart w:id="30" w:name="_Toc83396856"/>
      <w:bookmarkStart w:id="31" w:name="_Toc87764092"/>
      <w:bookmarkEnd w:id="27"/>
      <w:r>
        <w:rPr>
          <w:rFonts w:ascii="黑体" w:hAnsi="黑体" w:eastAsia="黑体"/>
          <w:b w:val="false"/>
          <w:bCs w:val="false"/>
          <w:sz w:val="36"/>
          <w:szCs w:val="36"/>
        </w:rPr>
        <w:t>参考</w:t>
      </w:r>
      <w:bookmarkEnd w:id="30"/>
      <w:bookmarkEnd w:id="31"/>
      <w:r>
        <w:rPr>
          <w:rFonts w:ascii="黑体" w:hAnsi="黑体" w:eastAsia="黑体"/>
          <w:b w:val="false"/>
          <w:bCs w:val="false"/>
          <w:sz w:val="36"/>
          <w:szCs w:val="36"/>
        </w:rPr>
        <w:t>文献</w:t>
      </w:r>
      <w:bookmarkStart w:id="32" w:name="_Toc87764094"/>
      <w:bookmarkEnd w:id="28"/>
      <w:bookmarkEnd w:id="29"/>
    </w:p>
    <w:p>
      <w:pPr>
        <w:pStyle w:val="ListParagraph"/>
        <w:numPr>
          <w:ilvl w:val="0"/>
          <w:numId w:val="1"/>
        </w:numPr>
        <w:spacing w:lineRule="exact" w:line="400"/>
        <w:rPr>
          <w:rFonts w:ascii="宋体" w:hAnsi="宋体"/>
          <w:sz w:val="24"/>
        </w:rPr>
      </w:pPr>
      <w:r>
        <w:rPr>
          <w:rFonts w:ascii="宋体" w:hAnsi="宋体"/>
          <w:sz w:val="24"/>
        </w:rPr>
        <w:t>潘雪峰，张宇晴，毛敏，崔鹤</w:t>
      </w:r>
      <w:r>
        <w:rPr>
          <w:rFonts w:ascii="宋体" w:hAnsi="宋体"/>
          <w:sz w:val="24"/>
        </w:rPr>
        <w:t>.</w:t>
      </w:r>
      <w:r>
        <w:rPr>
          <w:rFonts w:ascii="宋体" w:hAnsi="宋体"/>
          <w:sz w:val="24"/>
        </w:rPr>
        <w:t>在线教育产业发展现状及产品设计研究</w:t>
      </w:r>
      <w:r>
        <w:rPr>
          <w:rFonts w:ascii="宋体" w:hAnsi="宋体"/>
          <w:sz w:val="24"/>
        </w:rPr>
        <w:t>[J].</w:t>
      </w:r>
      <w:r>
        <w:rPr>
          <w:rFonts w:ascii="宋体" w:hAnsi="宋体"/>
          <w:sz w:val="24"/>
        </w:rPr>
        <w:t>科技和产业，</w:t>
      </w:r>
      <w:r>
        <w:rPr>
          <w:rFonts w:ascii="宋体" w:hAnsi="宋体"/>
          <w:sz w:val="24"/>
        </w:rPr>
        <w:t>2013(08)</w:t>
      </w:r>
      <w:r>
        <w:rPr>
          <w:rFonts w:ascii="宋体" w:hAnsi="宋体"/>
          <w:sz w:val="24"/>
        </w:rPr>
        <w:t>：</w:t>
      </w:r>
      <w:r>
        <w:rPr>
          <w:rFonts w:ascii="宋体" w:hAnsi="宋体"/>
          <w:sz w:val="24"/>
        </w:rPr>
        <w:t>13-16.</w:t>
      </w:r>
    </w:p>
    <w:p>
      <w:pPr>
        <w:pStyle w:val="ListParagraph"/>
        <w:numPr>
          <w:ilvl w:val="0"/>
          <w:numId w:val="1"/>
        </w:numPr>
        <w:spacing w:lineRule="exact" w:line="400"/>
        <w:rPr>
          <w:rFonts w:ascii="宋体" w:hAnsi="宋体"/>
          <w:sz w:val="24"/>
        </w:rPr>
      </w:pPr>
      <w:r>
        <w:rPr>
          <w:rFonts w:ascii="宋体" w:hAnsi="宋体"/>
          <w:sz w:val="24"/>
        </w:rPr>
        <w:t>赵卫东</w:t>
      </w:r>
      <w:r>
        <w:rPr>
          <w:rFonts w:ascii="宋体" w:hAnsi="宋体"/>
          <w:sz w:val="24"/>
        </w:rPr>
        <w:t>.</w:t>
      </w:r>
      <w:r>
        <w:rPr>
          <w:rFonts w:ascii="宋体" w:hAnsi="宋体"/>
          <w:sz w:val="24"/>
        </w:rPr>
        <w:t>商务智能</w:t>
      </w:r>
      <w:r>
        <w:rPr>
          <w:rFonts w:ascii="宋体" w:hAnsi="宋体"/>
          <w:sz w:val="24"/>
        </w:rPr>
        <w:t>[M].</w:t>
      </w:r>
      <w:r>
        <w:rPr>
          <w:rFonts w:ascii="宋体" w:hAnsi="宋体"/>
          <w:sz w:val="24"/>
        </w:rPr>
        <w:t>北京：清华大学出版社，</w:t>
      </w:r>
      <w:r>
        <w:rPr>
          <w:rFonts w:ascii="宋体" w:hAnsi="宋体"/>
          <w:sz w:val="24"/>
        </w:rPr>
        <w:t>2011</w:t>
      </w:r>
      <w:r>
        <w:rPr>
          <w:rFonts w:ascii="宋体" w:hAnsi="宋体"/>
          <w:sz w:val="24"/>
        </w:rPr>
        <w:t>：</w:t>
      </w:r>
      <w:r>
        <w:rPr>
          <w:rFonts w:ascii="宋体" w:hAnsi="宋体"/>
          <w:sz w:val="24"/>
        </w:rPr>
        <w:t>135-140.</w:t>
      </w:r>
    </w:p>
    <w:p>
      <w:pPr>
        <w:pStyle w:val="ListParagraph"/>
        <w:numPr>
          <w:ilvl w:val="0"/>
          <w:numId w:val="1"/>
        </w:numPr>
        <w:spacing w:lineRule="exact" w:line="400"/>
        <w:rPr>
          <w:rFonts w:ascii="宋体" w:hAnsi="宋体"/>
          <w:sz w:val="24"/>
        </w:rPr>
      </w:pPr>
      <w:r>
        <w:rPr>
          <w:rFonts w:ascii="宋体" w:hAnsi="宋体"/>
          <w:sz w:val="24"/>
        </w:rPr>
        <w:t>陈志泊</w:t>
      </w:r>
      <w:r>
        <w:rPr>
          <w:rFonts w:ascii="宋体" w:hAnsi="宋体"/>
          <w:sz w:val="24"/>
        </w:rPr>
        <w:t>.</w:t>
      </w:r>
      <w:r>
        <w:rPr>
          <w:rFonts w:ascii="宋体" w:hAnsi="宋体"/>
          <w:sz w:val="24"/>
        </w:rPr>
        <w:t>数据仓库与数据挖掘</w:t>
      </w:r>
      <w:r>
        <w:rPr>
          <w:rFonts w:ascii="宋体" w:hAnsi="宋体"/>
          <w:sz w:val="24"/>
        </w:rPr>
        <w:t>[M].</w:t>
      </w:r>
      <w:r>
        <w:rPr>
          <w:rFonts w:ascii="宋体" w:hAnsi="宋体"/>
          <w:sz w:val="24"/>
        </w:rPr>
        <w:t>北京：清华大学出版社，</w:t>
      </w:r>
      <w:r>
        <w:rPr>
          <w:rFonts w:ascii="宋体" w:hAnsi="宋体"/>
          <w:sz w:val="24"/>
        </w:rPr>
        <w:t>2009</w:t>
      </w:r>
      <w:r>
        <w:rPr>
          <w:rFonts w:ascii="宋体" w:hAnsi="宋体"/>
          <w:sz w:val="24"/>
        </w:rPr>
        <w:t>：</w:t>
      </w:r>
      <w:r>
        <w:rPr>
          <w:rFonts w:ascii="宋体" w:hAnsi="宋体"/>
          <w:sz w:val="24"/>
        </w:rPr>
        <w:t>212-220.</w:t>
      </w:r>
    </w:p>
    <w:p>
      <w:pPr>
        <w:pStyle w:val="ListParagraph"/>
        <w:numPr>
          <w:ilvl w:val="0"/>
          <w:numId w:val="1"/>
        </w:numPr>
        <w:spacing w:lineRule="exact" w:line="400"/>
        <w:rPr>
          <w:rFonts w:ascii="宋体" w:hAnsi="宋体"/>
          <w:sz w:val="24"/>
        </w:rPr>
      </w:pPr>
      <w:r>
        <w:rPr>
          <w:rFonts w:ascii="宋体" w:hAnsi="宋体"/>
          <w:sz w:val="24"/>
        </w:rPr>
        <w:t>Philipp K. Janert. Data Analysis with Open Source Tools[M].USA</w:t>
      </w:r>
      <w:r>
        <w:rPr>
          <w:rFonts w:ascii="宋体" w:hAnsi="宋体"/>
          <w:sz w:val="24"/>
        </w:rPr>
        <w:t>：</w:t>
      </w:r>
      <w:r>
        <w:rPr>
          <w:rFonts w:ascii="宋体" w:hAnsi="宋体"/>
          <w:sz w:val="24"/>
        </w:rPr>
        <w:t>O'Reilly Media</w:t>
      </w:r>
      <w:r>
        <w:rPr>
          <w:rFonts w:ascii="宋体" w:hAnsi="宋体"/>
          <w:sz w:val="24"/>
        </w:rPr>
        <w:t>，</w:t>
      </w:r>
      <w:r>
        <w:rPr>
          <w:rFonts w:ascii="宋体" w:hAnsi="宋体"/>
          <w:sz w:val="24"/>
        </w:rPr>
        <w:t>2010</w:t>
      </w:r>
      <w:r>
        <w:rPr>
          <w:rFonts w:ascii="宋体" w:hAnsi="宋体"/>
          <w:sz w:val="24"/>
        </w:rPr>
        <w:t>：</w:t>
      </w:r>
      <w:r>
        <w:rPr>
          <w:rFonts w:ascii="宋体" w:hAnsi="宋体"/>
          <w:sz w:val="24"/>
        </w:rPr>
        <w:t>112-118.</w:t>
      </w:r>
    </w:p>
    <w:p>
      <w:pPr>
        <w:pStyle w:val="ListParagraph"/>
        <w:numPr>
          <w:ilvl w:val="0"/>
          <w:numId w:val="1"/>
        </w:numPr>
        <w:spacing w:lineRule="exact" w:line="400"/>
        <w:rPr>
          <w:rFonts w:ascii="宋体" w:hAnsi="宋体"/>
          <w:sz w:val="24"/>
        </w:rPr>
      </w:pPr>
      <w:r>
        <w:rPr>
          <w:rFonts w:ascii="宋体" w:hAnsi="宋体"/>
          <w:sz w:val="24"/>
        </w:rPr>
        <w:t>Ian H. Witten.Data Mining:Practical Machine Learning Tools and Techniques[M].Burlington</w:t>
      </w:r>
      <w:r>
        <w:rPr>
          <w:rFonts w:ascii="宋体" w:hAnsi="宋体"/>
          <w:sz w:val="24"/>
        </w:rPr>
        <w:t>：</w:t>
      </w:r>
      <w:r>
        <w:rPr>
          <w:rFonts w:ascii="宋体" w:hAnsi="宋体"/>
          <w:sz w:val="24"/>
        </w:rPr>
        <w:t>Morgan Kaufmann</w:t>
      </w:r>
      <w:r>
        <w:rPr>
          <w:rFonts w:ascii="宋体" w:hAnsi="宋体"/>
          <w:sz w:val="24"/>
        </w:rPr>
        <w:t>，</w:t>
      </w:r>
      <w:r>
        <w:rPr>
          <w:rFonts w:ascii="宋体" w:hAnsi="宋体"/>
          <w:sz w:val="24"/>
        </w:rPr>
        <w:t>2011</w:t>
      </w:r>
      <w:r>
        <w:rPr>
          <w:rFonts w:ascii="宋体" w:hAnsi="宋体"/>
          <w:sz w:val="24"/>
        </w:rPr>
        <w:t>：</w:t>
      </w:r>
      <w:r>
        <w:rPr>
          <w:rFonts w:ascii="宋体" w:hAnsi="宋体"/>
          <w:sz w:val="24"/>
        </w:rPr>
        <w:t>523-530.</w:t>
      </w:r>
    </w:p>
    <w:p>
      <w:pPr>
        <w:pStyle w:val="ListParagraph"/>
        <w:numPr>
          <w:ilvl w:val="0"/>
          <w:numId w:val="1"/>
        </w:numPr>
        <w:spacing w:lineRule="exact" w:line="400"/>
        <w:rPr>
          <w:rFonts w:ascii="宋体" w:hAnsi="宋体"/>
          <w:sz w:val="24"/>
        </w:rPr>
      </w:pPr>
      <w:r>
        <w:rPr>
          <w:rFonts w:ascii="宋体" w:hAnsi="宋体"/>
          <w:sz w:val="24"/>
        </w:rPr>
        <w:t xml:space="preserve">Jiawei Han.Data Mining: Concepts and Techniques[M].Burlington </w:t>
      </w:r>
      <w:r>
        <w:rPr>
          <w:rFonts w:ascii="宋体" w:hAnsi="宋体"/>
          <w:sz w:val="24"/>
        </w:rPr>
        <w:t xml:space="preserve">： </w:t>
      </w:r>
      <w:r>
        <w:rPr>
          <w:rFonts w:ascii="宋体" w:hAnsi="宋体"/>
          <w:sz w:val="24"/>
        </w:rPr>
        <w:t>Morgan Kaufmann</w:t>
      </w:r>
      <w:r>
        <w:rPr>
          <w:rFonts w:ascii="宋体" w:hAnsi="宋体"/>
          <w:sz w:val="24"/>
        </w:rPr>
        <w:t>，</w:t>
      </w:r>
      <w:r>
        <w:rPr>
          <w:rFonts w:ascii="宋体" w:hAnsi="宋体"/>
          <w:sz w:val="24"/>
        </w:rPr>
        <w:t>2011</w:t>
      </w:r>
      <w:r>
        <w:rPr>
          <w:rFonts w:ascii="宋体" w:hAnsi="宋体"/>
          <w:sz w:val="24"/>
        </w:rPr>
        <w:t>：</w:t>
      </w:r>
      <w:r>
        <w:rPr>
          <w:rFonts w:ascii="宋体" w:hAnsi="宋体"/>
          <w:sz w:val="24"/>
        </w:rPr>
        <w:t>233-240.</w:t>
      </w:r>
    </w:p>
    <w:p>
      <w:pPr>
        <w:pStyle w:val="ListParagraph"/>
        <w:numPr>
          <w:ilvl w:val="0"/>
          <w:numId w:val="1"/>
        </w:numPr>
        <w:spacing w:lineRule="exact" w:line="400"/>
        <w:rPr>
          <w:rFonts w:ascii="宋体" w:hAnsi="宋体"/>
          <w:sz w:val="24"/>
        </w:rPr>
      </w:pPr>
      <w:r>
        <mc:AlternateContent>
          <mc:Choice Requires="wps">
            <w:drawing>
              <wp:anchor behindDoc="0" distT="3810" distB="4445" distL="900430" distR="3175" simplePos="0" locked="0" layoutInCell="0" allowOverlap="1" relativeHeight="10" wp14:anchorId="42D3AAA6">
                <wp:simplePos x="0" y="0"/>
                <wp:positionH relativeFrom="column">
                  <wp:posOffset>2426335</wp:posOffset>
                </wp:positionH>
                <wp:positionV relativeFrom="paragraph">
                  <wp:posOffset>197485</wp:posOffset>
                </wp:positionV>
                <wp:extent cx="2630805" cy="2829560"/>
                <wp:effectExtent l="900430" t="3810" r="3175" b="4445"/>
                <wp:wrapNone/>
                <wp:docPr id="16" name="圆角矩形标注 24"/>
                <a:graphic xmlns:a="http://schemas.openxmlformats.org/drawingml/2006/main">
                  <a:graphicData uri="http://schemas.microsoft.com/office/word/2010/wordprocessingShape">
                    <wps:wsp>
                      <wps:cNvSpPr/>
                      <wps:spPr>
                        <a:xfrm>
                          <a:off x="0" y="0"/>
                          <a:ext cx="2630880" cy="2829600"/>
                        </a:xfrm>
                        <a:prstGeom prst="wedgeRoundRectCallout">
                          <a:avLst>
                            <a:gd name="adj1" fmla="val -83763"/>
                            <a:gd name="adj2" fmla="val -48273"/>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jc w:val="left"/>
                              <w:rPr>
                                <w:color w:val="000000"/>
                              </w:rPr>
                            </w:pPr>
                            <w:r>
                              <w:rPr>
                                <w:color w:val="000000"/>
                              </w:rPr>
                              <w:t>1</w:t>
                            </w:r>
                            <w:r>
                              <w:rPr>
                                <w:color w:val="000000"/>
                              </w:rPr>
                              <w:t>、小四号宋体，字符间距标准，行距</w:t>
                            </w:r>
                            <w:r>
                              <w:rPr>
                                <w:color w:val="000000"/>
                              </w:rPr>
                              <w:t>20</w:t>
                            </w:r>
                            <w:r>
                              <w:rPr>
                                <w:color w:val="000000"/>
                              </w:rPr>
                              <w:t>磅。</w:t>
                            </w:r>
                          </w:p>
                          <w:p>
                            <w:pPr>
                              <w:pStyle w:val="FrameContents"/>
                              <w:jc w:val="left"/>
                              <w:rPr>
                                <w:color w:val="000000"/>
                              </w:rPr>
                            </w:pPr>
                            <w:r>
                              <w:rPr>
                                <w:color w:val="000000"/>
                              </w:rPr>
                              <w:t>2</w:t>
                            </w:r>
                            <w:r>
                              <w:rPr>
                                <w:color w:val="000000"/>
                              </w:rPr>
                              <w:t>、格式严格按照中华人民共和国国家标准《信息与文献—参考文献著录规则》编排</w:t>
                            </w:r>
                          </w:p>
                          <w:p>
                            <w:pPr>
                              <w:pStyle w:val="FrameContents"/>
                              <w:jc w:val="left"/>
                              <w:rPr>
                                <w:color w:val="000000"/>
                              </w:rPr>
                            </w:pPr>
                            <w:r>
                              <w:rPr>
                                <w:color w:val="000000"/>
                              </w:rPr>
                              <w:t>3</w:t>
                            </w:r>
                            <w:r>
                              <w:rPr>
                                <w:color w:val="000000"/>
                              </w:rPr>
                              <w:t xml:space="preserve">、数量在 </w:t>
                            </w:r>
                            <w:r>
                              <w:rPr>
                                <w:color w:val="000000"/>
                              </w:rPr>
                              <w:t xml:space="preserve">15-25 </w:t>
                            </w:r>
                            <w:r>
                              <w:rPr>
                                <w:color w:val="000000"/>
                              </w:rPr>
                              <w:t xml:space="preserve">篇之间为宜。英文文献不要少于 </w:t>
                            </w:r>
                            <w:r>
                              <w:rPr>
                                <w:color w:val="000000"/>
                              </w:rPr>
                              <w:t>1/3</w:t>
                            </w:r>
                            <w:r>
                              <w:rPr>
                                <w:color w:val="000000"/>
                              </w:rPr>
                              <w:t xml:space="preserve">，注意不能仅仅引用网站、书籍资料，注意学术类（学报、会议等）的资料不少于 </w:t>
                            </w:r>
                            <w:r>
                              <w:rPr>
                                <w:color w:val="000000"/>
                              </w:rPr>
                              <w:t>1/3</w:t>
                            </w:r>
                          </w:p>
                          <w:p>
                            <w:pPr>
                              <w:pStyle w:val="FrameContents"/>
                              <w:jc w:val="left"/>
                              <w:rPr>
                                <w:color w:val="000000"/>
                              </w:rPr>
                            </w:pPr>
                            <w:r>
                              <w:rPr>
                                <w:color w:val="000000"/>
                              </w:rPr>
                              <w:t>4</w:t>
                            </w:r>
                            <w:r>
                              <w:rPr>
                                <w:color w:val="000000"/>
                              </w:rPr>
                              <w:t>、尽量引用近</w:t>
                            </w:r>
                            <w:r>
                              <w:rPr>
                                <w:color w:val="000000"/>
                              </w:rPr>
                              <w:t>3-5</w:t>
                            </w:r>
                            <w:r>
                              <w:rPr>
                                <w:color w:val="000000"/>
                              </w:rPr>
                              <w:t>年的资料</w:t>
                            </w:r>
                          </w:p>
                        </w:txbxContent>
                      </wps:txbx>
                      <wps:bodyPr anchor="ctr">
                        <a:prstTxWarp prst="textNoShape"/>
                        <a:noAutofit/>
                      </wps:bodyPr>
                    </wps:wsp>
                  </a:graphicData>
                </a:graphic>
              </wp:anchor>
            </w:drawing>
          </mc:Choice>
          <mc:Fallback>
            <w:pict>
              <v:shape id="shape_0" ID="圆角矩形标注 24"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191.05pt;margin-top:15.55pt;width:207.1pt;height:222.75pt;mso-wrap-style:square;v-text-anchor:middle" wp14:anchorId="42D3AAA6" type="_x0000_t17">
                <v:fill o:detectmouseclick="t" color2="#ffda9e"/>
                <v:stroke color="#ffc000" weight="6480" joinstyle="miter" endcap="flat"/>
                <v:textbox>
                  <w:txbxContent>
                    <w:p>
                      <w:pPr>
                        <w:pStyle w:val="FrameContents"/>
                        <w:jc w:val="left"/>
                        <w:rPr>
                          <w:color w:val="000000"/>
                        </w:rPr>
                      </w:pPr>
                      <w:r>
                        <w:rPr>
                          <w:color w:val="000000"/>
                        </w:rPr>
                        <w:t>1</w:t>
                      </w:r>
                      <w:r>
                        <w:rPr>
                          <w:color w:val="000000"/>
                        </w:rPr>
                        <w:t>、小四号宋体，字符间距标准，行距</w:t>
                      </w:r>
                      <w:r>
                        <w:rPr>
                          <w:color w:val="000000"/>
                        </w:rPr>
                        <w:t>20</w:t>
                      </w:r>
                      <w:r>
                        <w:rPr>
                          <w:color w:val="000000"/>
                        </w:rPr>
                        <w:t>磅。</w:t>
                      </w:r>
                    </w:p>
                    <w:p>
                      <w:pPr>
                        <w:pStyle w:val="FrameContents"/>
                        <w:jc w:val="left"/>
                        <w:rPr>
                          <w:color w:val="000000"/>
                        </w:rPr>
                      </w:pPr>
                      <w:r>
                        <w:rPr>
                          <w:color w:val="000000"/>
                        </w:rPr>
                        <w:t>2</w:t>
                      </w:r>
                      <w:r>
                        <w:rPr>
                          <w:color w:val="000000"/>
                        </w:rPr>
                        <w:t>、格式严格按照中华人民共和国国家标准《信息与文献—参考文献著录规则》编排</w:t>
                      </w:r>
                    </w:p>
                    <w:p>
                      <w:pPr>
                        <w:pStyle w:val="FrameContents"/>
                        <w:jc w:val="left"/>
                        <w:rPr>
                          <w:color w:val="000000"/>
                        </w:rPr>
                      </w:pPr>
                      <w:r>
                        <w:rPr>
                          <w:color w:val="000000"/>
                        </w:rPr>
                        <w:t>3</w:t>
                      </w:r>
                      <w:r>
                        <w:rPr>
                          <w:color w:val="000000"/>
                        </w:rPr>
                        <w:t xml:space="preserve">、数量在 </w:t>
                      </w:r>
                      <w:r>
                        <w:rPr>
                          <w:color w:val="000000"/>
                        </w:rPr>
                        <w:t xml:space="preserve">15-25 </w:t>
                      </w:r>
                      <w:r>
                        <w:rPr>
                          <w:color w:val="000000"/>
                        </w:rPr>
                        <w:t xml:space="preserve">篇之间为宜。英文文献不要少于 </w:t>
                      </w:r>
                      <w:r>
                        <w:rPr>
                          <w:color w:val="000000"/>
                        </w:rPr>
                        <w:t>1/3</w:t>
                      </w:r>
                      <w:r>
                        <w:rPr>
                          <w:color w:val="000000"/>
                        </w:rPr>
                        <w:t xml:space="preserve">，注意不能仅仅引用网站、书籍资料，注意学术类（学报、会议等）的资料不少于 </w:t>
                      </w:r>
                      <w:r>
                        <w:rPr>
                          <w:color w:val="000000"/>
                        </w:rPr>
                        <w:t>1/3</w:t>
                      </w:r>
                    </w:p>
                    <w:p>
                      <w:pPr>
                        <w:pStyle w:val="FrameContents"/>
                        <w:jc w:val="left"/>
                        <w:rPr>
                          <w:color w:val="000000"/>
                        </w:rPr>
                      </w:pPr>
                      <w:r>
                        <w:rPr>
                          <w:color w:val="000000"/>
                        </w:rPr>
                        <w:t>4</w:t>
                      </w:r>
                      <w:r>
                        <w:rPr>
                          <w:color w:val="000000"/>
                        </w:rPr>
                        <w:t>、尽量引用近</w:t>
                      </w:r>
                      <w:r>
                        <w:rPr>
                          <w:color w:val="000000"/>
                        </w:rPr>
                        <w:t>3-5</w:t>
                      </w:r>
                      <w:r>
                        <w:rPr>
                          <w:color w:val="000000"/>
                        </w:rPr>
                        <w:t>年的资料</w:t>
                      </w:r>
                    </w:p>
                  </w:txbxContent>
                </v:textbox>
                <w10:wrap type="none"/>
              </v:shape>
            </w:pict>
          </mc:Fallback>
        </mc:AlternateContent>
      </w:r>
      <w:r>
        <w:rPr>
          <w:rFonts w:ascii="宋体" w:hAnsi="宋体"/>
          <w:sz w:val="24"/>
        </w:rPr>
        <w:t>Yaser S.Abu-Mostafa.Learning From Data[M].USA</w:t>
      </w:r>
      <w:r>
        <w:rPr>
          <w:rFonts w:ascii="宋体" w:hAnsi="宋体"/>
          <w:sz w:val="24"/>
        </w:rPr>
        <w:t>：</w:t>
      </w:r>
      <w:r>
        <w:rPr>
          <w:rFonts w:ascii="宋体" w:hAnsi="宋体"/>
          <w:sz w:val="24"/>
        </w:rPr>
        <w:t>AMLBook</w:t>
      </w:r>
      <w:r>
        <w:rPr>
          <w:rFonts w:ascii="宋体" w:hAnsi="宋体"/>
          <w:sz w:val="24"/>
        </w:rPr>
        <w:t>，</w:t>
      </w:r>
      <w:r>
        <w:rPr>
          <w:rFonts w:ascii="宋体" w:hAnsi="宋体"/>
          <w:sz w:val="24"/>
        </w:rPr>
        <w:t>2012</w:t>
      </w:r>
      <w:r>
        <w:rPr>
          <w:rFonts w:ascii="宋体" w:hAnsi="宋体"/>
          <w:sz w:val="24"/>
        </w:rPr>
        <w:t>：</w:t>
      </w:r>
      <w:r>
        <w:rPr>
          <w:rFonts w:ascii="宋体" w:hAnsi="宋体"/>
          <w:sz w:val="24"/>
        </w:rPr>
        <w:t>67-69.</w:t>
      </w:r>
    </w:p>
    <w:p>
      <w:pPr>
        <w:pStyle w:val="ListParagraph"/>
        <w:numPr>
          <w:ilvl w:val="0"/>
          <w:numId w:val="1"/>
        </w:numPr>
        <w:spacing w:lineRule="exact" w:line="400"/>
        <w:rPr>
          <w:rFonts w:ascii="宋体" w:hAnsi="宋体"/>
          <w:sz w:val="24"/>
        </w:rPr>
      </w:pPr>
      <w:r>
        <w:rPr>
          <w:rFonts w:ascii="宋体" w:hAnsi="宋体"/>
          <w:sz w:val="24"/>
        </w:rPr>
        <w:t>Giovanni Seni.Ensemble Methods in Data Mining[M].California</w:t>
      </w:r>
      <w:r>
        <w:rPr>
          <w:rFonts w:ascii="宋体" w:hAnsi="宋体"/>
          <w:sz w:val="24"/>
        </w:rPr>
        <w:t>：</w:t>
      </w:r>
      <w:r>
        <w:rPr>
          <w:rFonts w:ascii="宋体" w:hAnsi="宋体"/>
          <w:sz w:val="24"/>
        </w:rPr>
        <w:t>Morgan and Claypool Publishers</w:t>
      </w:r>
      <w:r>
        <w:rPr>
          <w:rFonts w:ascii="宋体" w:hAnsi="宋体"/>
          <w:sz w:val="24"/>
        </w:rPr>
        <w:t>，</w:t>
      </w:r>
      <w:r>
        <w:rPr>
          <w:rFonts w:ascii="宋体" w:hAnsi="宋体"/>
          <w:sz w:val="24"/>
        </w:rPr>
        <w:t>2010</w:t>
      </w:r>
      <w:r>
        <w:rPr>
          <w:rFonts w:ascii="宋体" w:hAnsi="宋体"/>
          <w:sz w:val="24"/>
        </w:rPr>
        <w:t>：</w:t>
      </w:r>
      <w:r>
        <w:rPr>
          <w:rFonts w:ascii="宋体" w:hAnsi="宋体"/>
          <w:sz w:val="24"/>
        </w:rPr>
        <w:t>34-37.</w:t>
      </w:r>
    </w:p>
    <w:p>
      <w:pPr>
        <w:pStyle w:val="ListParagraph"/>
        <w:numPr>
          <w:ilvl w:val="0"/>
          <w:numId w:val="1"/>
        </w:numPr>
        <w:spacing w:lineRule="exact" w:line="400"/>
        <w:rPr>
          <w:rFonts w:ascii="宋体" w:hAnsi="宋体"/>
          <w:sz w:val="24"/>
        </w:rPr>
      </w:pPr>
      <w:r>
        <w:rPr>
          <w:rFonts w:ascii="宋体" w:hAnsi="宋体"/>
          <w:sz w:val="24"/>
        </w:rPr>
        <w:t>Xindong Wu</w:t>
      </w:r>
      <w:r>
        <w:rPr>
          <w:rFonts w:ascii="宋体" w:hAnsi="宋体"/>
          <w:sz w:val="24"/>
        </w:rPr>
        <w:t>，</w:t>
      </w:r>
      <w:r>
        <w:rPr>
          <w:rFonts w:ascii="宋体" w:hAnsi="宋体"/>
          <w:sz w:val="24"/>
        </w:rPr>
        <w:t>Vipin Kumar. The Top Ten Algorithms in Data Mining[M].USA</w:t>
      </w:r>
      <w:r>
        <w:rPr>
          <w:rFonts w:ascii="宋体" w:hAnsi="宋体"/>
          <w:sz w:val="24"/>
        </w:rPr>
        <w:t>：</w:t>
      </w:r>
      <w:r>
        <w:rPr>
          <w:rFonts w:ascii="宋体" w:hAnsi="宋体"/>
          <w:sz w:val="24"/>
        </w:rPr>
        <w:t>Chapman and Hall/CRC</w:t>
      </w:r>
      <w:r>
        <w:rPr>
          <w:rFonts w:ascii="宋体" w:hAnsi="宋体"/>
          <w:sz w:val="24"/>
        </w:rPr>
        <w:t>，</w:t>
      </w:r>
      <w:r>
        <w:rPr>
          <w:rFonts w:ascii="宋体" w:hAnsi="宋体"/>
          <w:sz w:val="24"/>
        </w:rPr>
        <w:t>2009</w:t>
      </w:r>
      <w:r>
        <w:rPr>
          <w:rFonts w:ascii="宋体" w:hAnsi="宋体"/>
          <w:sz w:val="24"/>
        </w:rPr>
        <w:t>：</w:t>
      </w:r>
      <w:r>
        <w:rPr>
          <w:rFonts w:ascii="宋体" w:hAnsi="宋体"/>
          <w:sz w:val="24"/>
        </w:rPr>
        <w:t>101-103.</w:t>
      </w:r>
    </w:p>
    <w:p>
      <w:pPr>
        <w:pStyle w:val="ListParagraph"/>
        <w:numPr>
          <w:ilvl w:val="0"/>
          <w:numId w:val="1"/>
        </w:numPr>
        <w:spacing w:lineRule="exact" w:line="400"/>
        <w:rPr>
          <w:rFonts w:ascii="宋体" w:hAnsi="宋体"/>
          <w:sz w:val="24"/>
        </w:rPr>
      </w:pPr>
      <w:r>
        <w:rPr>
          <w:rFonts w:ascii="宋体" w:hAnsi="宋体"/>
          <w:sz w:val="24"/>
        </w:rPr>
        <w:t>Haralambos Marmanis</w:t>
      </w:r>
      <w:r>
        <w:rPr>
          <w:rFonts w:ascii="宋体" w:hAnsi="宋体"/>
          <w:sz w:val="24"/>
        </w:rPr>
        <w:t>，</w:t>
      </w:r>
      <w:r>
        <w:rPr>
          <w:rFonts w:ascii="宋体" w:hAnsi="宋体"/>
          <w:sz w:val="24"/>
        </w:rPr>
        <w:t>Dmitry Babenko. Algorithms of the Intelligent Web [M].USA</w:t>
      </w:r>
      <w:r>
        <w:rPr>
          <w:rFonts w:ascii="宋体" w:hAnsi="宋体"/>
          <w:sz w:val="24"/>
        </w:rPr>
        <w:t>：</w:t>
      </w:r>
      <w:r>
        <w:rPr>
          <w:rFonts w:ascii="宋体" w:hAnsi="宋体"/>
          <w:sz w:val="24"/>
        </w:rPr>
        <w:t>Manning Publications</w:t>
      </w:r>
      <w:r>
        <w:rPr>
          <w:rFonts w:ascii="宋体" w:hAnsi="宋体"/>
          <w:sz w:val="24"/>
        </w:rPr>
        <w:t>，</w:t>
      </w:r>
      <w:r>
        <w:rPr>
          <w:rFonts w:ascii="宋体" w:hAnsi="宋体"/>
          <w:sz w:val="24"/>
        </w:rPr>
        <w:t>2009</w:t>
      </w:r>
      <w:r>
        <w:rPr>
          <w:rFonts w:ascii="宋体" w:hAnsi="宋体"/>
          <w:sz w:val="24"/>
        </w:rPr>
        <w:t>：</w:t>
      </w:r>
      <w:r>
        <w:rPr>
          <w:rFonts w:ascii="宋体" w:hAnsi="宋体"/>
          <w:sz w:val="24"/>
        </w:rPr>
        <w:t>141-143</w:t>
      </w:r>
      <w:r>
        <w:rPr>
          <w:rFonts w:ascii="宋体" w:hAnsi="宋体"/>
          <w:sz w:val="24"/>
        </w:rPr>
        <w:t>．</w:t>
      </w:r>
    </w:p>
    <w:p>
      <w:pPr>
        <w:pStyle w:val="ListParagraph"/>
        <w:numPr>
          <w:ilvl w:val="0"/>
          <w:numId w:val="1"/>
        </w:numPr>
        <w:spacing w:lineRule="exact" w:line="400"/>
        <w:rPr>
          <w:rFonts w:ascii="宋体" w:hAnsi="宋体"/>
          <w:sz w:val="24"/>
        </w:rPr>
      </w:pPr>
      <w:r>
        <w:rPr>
          <w:rFonts w:ascii="宋体" w:hAnsi="宋体"/>
          <w:sz w:val="24"/>
        </w:rPr>
        <w:t>赵洪英，蔡乐才，李先杰</w:t>
      </w:r>
      <w:r>
        <w:rPr>
          <w:rFonts w:ascii="宋体" w:hAnsi="宋体"/>
          <w:sz w:val="24"/>
        </w:rPr>
        <w:t>.</w:t>
      </w:r>
      <w:r>
        <w:rPr>
          <w:rFonts w:ascii="宋体" w:hAnsi="宋体"/>
          <w:sz w:val="24"/>
        </w:rPr>
        <w:t xml:space="preserve">关联规则挖掘的 </w:t>
      </w:r>
      <w:r>
        <w:rPr>
          <w:rFonts w:ascii="宋体" w:hAnsi="宋体"/>
          <w:sz w:val="24"/>
        </w:rPr>
        <w:t xml:space="preserve">Apriori </w:t>
      </w:r>
      <w:r>
        <w:rPr>
          <w:rFonts w:ascii="宋体" w:hAnsi="宋体"/>
          <w:sz w:val="24"/>
        </w:rPr>
        <w:t>算法综述</w:t>
      </w:r>
      <w:r>
        <w:rPr>
          <w:rFonts w:ascii="宋体" w:hAnsi="宋体"/>
          <w:sz w:val="24"/>
        </w:rPr>
        <w:t>[J].</w:t>
      </w:r>
      <w:r>
        <w:rPr>
          <w:rFonts w:ascii="宋体" w:hAnsi="宋体"/>
          <w:sz w:val="24"/>
        </w:rPr>
        <w:t>四川理工学院学报，</w:t>
      </w:r>
      <w:r>
        <w:rPr>
          <w:rFonts w:ascii="宋体" w:hAnsi="宋体"/>
          <w:sz w:val="24"/>
        </w:rPr>
        <w:t>2011(01)</w:t>
      </w:r>
      <w:r>
        <w:rPr>
          <w:rFonts w:ascii="宋体" w:hAnsi="宋体"/>
          <w:sz w:val="24"/>
        </w:rPr>
        <w:t>：</w:t>
      </w:r>
      <w:r>
        <w:rPr>
          <w:rFonts w:ascii="宋体" w:hAnsi="宋体"/>
          <w:sz w:val="24"/>
        </w:rPr>
        <w:t>66-70.</w:t>
      </w:r>
    </w:p>
    <w:p>
      <w:pPr>
        <w:pStyle w:val="ListParagraph"/>
        <w:numPr>
          <w:ilvl w:val="0"/>
          <w:numId w:val="1"/>
        </w:numPr>
        <w:spacing w:lineRule="exact" w:line="400"/>
        <w:rPr>
          <w:rFonts w:ascii="宋体" w:hAnsi="宋体"/>
          <w:sz w:val="24"/>
        </w:rPr>
      </w:pPr>
      <w:r>
        <w:rPr>
          <w:rFonts w:ascii="宋体" w:hAnsi="宋体"/>
          <w:sz w:val="24"/>
        </w:rPr>
        <w:t>Boštjan Kalu</w:t>
      </w:r>
      <w:r>
        <w:rPr>
          <w:rFonts w:cs="Cambria" w:ascii="Cambria" w:hAnsi="Cambria"/>
          <w:sz w:val="24"/>
        </w:rPr>
        <w:t>ž</w:t>
      </w:r>
      <w:r>
        <w:rPr>
          <w:rFonts w:ascii="宋体" w:hAnsi="宋体"/>
          <w:sz w:val="24"/>
        </w:rPr>
        <w:t>a.Instant Weka How-to[M].Birmingham: Packt Publishing</w:t>
      </w:r>
      <w:r>
        <w:rPr>
          <w:rFonts w:ascii="宋体" w:hAnsi="宋体"/>
          <w:sz w:val="24"/>
        </w:rPr>
        <w:t>，</w:t>
      </w:r>
      <w:r>
        <w:rPr>
          <w:rFonts w:ascii="宋体" w:hAnsi="宋体"/>
          <w:sz w:val="24"/>
        </w:rPr>
        <w:t>2013</w:t>
      </w:r>
      <w:r>
        <w:rPr>
          <w:rFonts w:ascii="宋体" w:hAnsi="宋体"/>
          <w:sz w:val="24"/>
        </w:rPr>
        <w:t>：</w:t>
      </w:r>
      <w:r>
        <w:rPr>
          <w:rFonts w:ascii="宋体" w:hAnsi="宋体"/>
          <w:sz w:val="24"/>
        </w:rPr>
        <w:t>20-23.</w:t>
      </w:r>
    </w:p>
    <w:p>
      <w:pPr>
        <w:pStyle w:val="ListParagraph"/>
        <w:numPr>
          <w:ilvl w:val="0"/>
          <w:numId w:val="1"/>
        </w:numPr>
        <w:spacing w:lineRule="exact" w:line="400"/>
        <w:rPr>
          <w:rFonts w:ascii="宋体" w:hAnsi="宋体"/>
          <w:sz w:val="24"/>
        </w:rPr>
      </w:pPr>
      <w:r>
        <w:rPr>
          <w:rFonts w:ascii="宋体" w:hAnsi="宋体"/>
          <w:sz w:val="24"/>
        </w:rPr>
        <w:t>王彦增，曹正</w:t>
      </w:r>
      <w:r>
        <w:rPr>
          <w:rFonts w:ascii="宋体" w:hAnsi="宋体"/>
          <w:sz w:val="24"/>
        </w:rPr>
        <w:t>.</w:t>
      </w:r>
      <w:r>
        <w:rPr>
          <w:rFonts w:ascii="宋体" w:hAnsi="宋体"/>
          <w:sz w:val="24"/>
        </w:rPr>
        <w:t xml:space="preserve">基于 </w:t>
      </w:r>
      <w:r>
        <w:rPr>
          <w:rFonts w:ascii="宋体" w:hAnsi="宋体"/>
          <w:sz w:val="24"/>
        </w:rPr>
        <w:t xml:space="preserve">WEKA </w:t>
      </w:r>
      <w:r>
        <w:rPr>
          <w:rFonts w:ascii="宋体" w:hAnsi="宋体"/>
          <w:sz w:val="24"/>
        </w:rPr>
        <w:t>数据挖掘中关联规则的分析及应用举例</w:t>
      </w:r>
      <w:r>
        <w:rPr>
          <w:rFonts w:ascii="宋体" w:hAnsi="宋体"/>
          <w:sz w:val="24"/>
        </w:rPr>
        <w:t>[J].</w:t>
      </w:r>
      <w:r>
        <w:rPr>
          <w:rFonts w:ascii="宋体" w:hAnsi="宋体"/>
          <w:sz w:val="24"/>
        </w:rPr>
        <w:t>经济论坛，</w:t>
      </w:r>
      <w:r>
        <w:rPr>
          <w:rFonts w:ascii="宋体" w:hAnsi="宋体"/>
          <w:sz w:val="24"/>
        </w:rPr>
        <w:t>2013(01)</w:t>
      </w:r>
      <w:r>
        <w:rPr>
          <w:rFonts w:ascii="宋体" w:hAnsi="宋体"/>
          <w:sz w:val="24"/>
        </w:rPr>
        <w:t>：</w:t>
      </w:r>
      <w:r>
        <w:rPr>
          <w:rFonts w:ascii="宋体" w:hAnsi="宋体"/>
          <w:sz w:val="24"/>
        </w:rPr>
        <w:t>165-167.</w:t>
      </w:r>
    </w:p>
    <w:p>
      <w:pPr>
        <w:sectPr>
          <w:headerReference w:type="default" r:id="rId44"/>
          <w:headerReference w:type="first" r:id="rId45"/>
          <w:footerReference w:type="default" r:id="rId46"/>
          <w:footerReference w:type="first" r:id="rId47"/>
          <w:type w:val="nextPage"/>
          <w:pgSz w:w="11906" w:h="16838"/>
          <w:pgMar w:left="1797" w:right="1797" w:gutter="0" w:header="851" w:top="1440" w:footer="992" w:bottom="1440"/>
          <w:pgNumType w:fmt="decimal"/>
          <w:formProt w:val="false"/>
          <w:textDirection w:val="lrTb"/>
          <w:docGrid w:type="lines" w:linePitch="312" w:charSpace="5938"/>
        </w:sectPr>
        <w:pStyle w:val="ListParagraph"/>
        <w:numPr>
          <w:ilvl w:val="0"/>
          <w:numId w:val="1"/>
        </w:numPr>
        <w:spacing w:lineRule="exact" w:line="400"/>
        <w:rPr>
          <w:rFonts w:ascii="宋体" w:hAnsi="宋体"/>
          <w:sz w:val="24"/>
        </w:rPr>
      </w:pPr>
      <w:r>
        <w:rPr>
          <w:rFonts w:ascii="宋体" w:hAnsi="宋体"/>
          <w:sz w:val="24"/>
        </w:rPr>
        <w:t>李强，周贤娟，韩树人</w:t>
      </w:r>
      <w:r>
        <w:rPr>
          <w:rFonts w:ascii="宋体" w:hAnsi="宋体"/>
          <w:sz w:val="24"/>
        </w:rPr>
        <w:t>.</w:t>
      </w:r>
      <w:r>
        <w:rPr>
          <w:rFonts w:ascii="宋体" w:hAnsi="宋体"/>
          <w:sz w:val="24"/>
        </w:rPr>
        <w:t xml:space="preserve">基于 </w:t>
      </w:r>
      <w:r>
        <w:rPr>
          <w:rFonts w:ascii="宋体" w:hAnsi="宋体"/>
          <w:sz w:val="24"/>
        </w:rPr>
        <w:t xml:space="preserve">Weka </w:t>
      </w:r>
      <w:r>
        <w:rPr>
          <w:rFonts w:ascii="宋体" w:hAnsi="宋体"/>
          <w:sz w:val="24"/>
        </w:rPr>
        <w:t>的数据挖掘技术在学生管理中的应用</w:t>
      </w:r>
      <w:r>
        <w:rPr>
          <w:rFonts w:ascii="宋体" w:hAnsi="宋体"/>
          <w:sz w:val="24"/>
        </w:rPr>
        <w:t>[J].</w:t>
      </w:r>
      <w:r>
        <w:rPr>
          <w:rFonts w:ascii="宋体" w:hAnsi="宋体"/>
          <w:sz w:val="24"/>
        </w:rPr>
        <w:t>科技广场，</w:t>
      </w:r>
      <w:r>
        <w:rPr>
          <w:rFonts w:ascii="宋体" w:hAnsi="宋体"/>
          <w:sz w:val="24"/>
        </w:rPr>
        <w:t>2011(01)</w:t>
      </w:r>
      <w:r>
        <w:rPr>
          <w:rFonts w:ascii="宋体" w:hAnsi="宋体"/>
          <w:sz w:val="24"/>
        </w:rPr>
        <w:t>：</w:t>
      </w:r>
      <w:r>
        <w:rPr>
          <w:rFonts w:ascii="宋体" w:hAnsi="宋体"/>
          <w:sz w:val="24"/>
        </w:rPr>
        <w:t>171-173.</w:t>
      </w:r>
    </w:p>
    <w:p>
      <w:pPr>
        <w:pStyle w:val="Heading1"/>
        <w:jc w:val="center"/>
        <w:rPr>
          <w:rFonts w:ascii="黑体" w:hAnsi="黑体" w:eastAsia="黑体"/>
          <w:b w:val="false"/>
          <w:bCs w:val="false"/>
          <w:sz w:val="36"/>
          <w:szCs w:val="36"/>
        </w:rPr>
      </w:pPr>
      <w:bookmarkStart w:id="33" w:name="__RefHeading___Toc996_1849728782"/>
      <w:bookmarkStart w:id="34" w:name="_Toc104150066"/>
      <w:bookmarkStart w:id="35" w:name="_Toc119333637"/>
      <w:bookmarkEnd w:id="33"/>
      <w:r>
        <w:rPr>
          <w:rFonts w:ascii="黑体" w:hAnsi="黑体" w:eastAsia="黑体"/>
          <w:b w:val="false"/>
          <w:bCs w:val="false"/>
          <w:sz w:val="36"/>
          <w:szCs w:val="36"/>
        </w:rPr>
        <w:t>致谢</w:t>
      </w:r>
      <w:bookmarkEnd w:id="32"/>
      <w:bookmarkEnd w:id="34"/>
      <w:bookmarkEnd w:id="35"/>
    </w:p>
    <w:p>
      <w:pPr>
        <w:pStyle w:val="Normal"/>
        <w:spacing w:lineRule="exact" w:line="400" w:before="62" w:after="31"/>
        <w:ind w:firstLine="480"/>
        <w:rPr>
          <w:rFonts w:ascii="宋体" w:hAnsi="宋体"/>
          <w:sz w:val="24"/>
        </w:rPr>
      </w:pPr>
      <w:r>
        <w:rPr>
          <w:rFonts w:ascii="宋体" w:hAnsi="宋体"/>
          <w:sz w:val="24"/>
        </w:rPr>
        <w:t>本文的是在李四导师的指导下完成的，从开题到构思、包括最后提炼，都得到了李老师的细心指点和提携。李老师对写作和科研的认真与执着给我留下了十分深刻的印象，同时也给予了我莫大的帮助，仅在此献上我最真挚的敬佩与感激。</w:t>
      </w:r>
    </w:p>
    <w:p>
      <w:pPr>
        <w:pStyle w:val="Normal"/>
        <w:spacing w:lineRule="exact" w:line="400" w:before="62" w:after="31"/>
        <w:ind w:firstLine="480"/>
        <w:rPr>
          <w:rFonts w:ascii="宋体" w:hAnsi="宋体"/>
          <w:sz w:val="24"/>
        </w:rPr>
      </w:pPr>
      <w:r>
        <w:rPr>
          <w:rFonts w:ascii="宋体" w:hAnsi="宋体"/>
          <w:sz w:val="24"/>
        </w:rPr>
        <w:t>同时也要在此感谢帮助和支持我的父母，他们辛苦了。</w:t>
      </w:r>
    </w:p>
    <w:p>
      <w:pPr>
        <w:pStyle w:val="Normal"/>
        <w:spacing w:lineRule="exact" w:line="400" w:before="62" w:after="31"/>
        <w:rPr/>
      </w:pPr>
      <w:r>
        <w:rPr/>
        <mc:AlternateContent>
          <mc:Choice Requires="wps">
            <w:drawing>
              <wp:anchor behindDoc="0" distT="66040" distB="3810" distL="1169670" distR="3175" simplePos="0" locked="0" layoutInCell="0" allowOverlap="1" relativeHeight="12" wp14:anchorId="2E0401D5">
                <wp:simplePos x="0" y="0"/>
                <wp:positionH relativeFrom="column">
                  <wp:posOffset>2943225</wp:posOffset>
                </wp:positionH>
                <wp:positionV relativeFrom="paragraph">
                  <wp:posOffset>271145</wp:posOffset>
                </wp:positionV>
                <wp:extent cx="2630805" cy="1427480"/>
                <wp:effectExtent l="1169670" t="66040" r="3175" b="3810"/>
                <wp:wrapNone/>
                <wp:docPr id="18" name="圆角矩形标注 22"/>
                <a:graphic xmlns:a="http://schemas.openxmlformats.org/drawingml/2006/main">
                  <a:graphicData uri="http://schemas.microsoft.com/office/word/2010/wordprocessingShape">
                    <wps:wsp>
                      <wps:cNvSpPr/>
                      <wps:spPr>
                        <a:xfrm>
                          <a:off x="0" y="0"/>
                          <a:ext cx="2630880" cy="1427400"/>
                        </a:xfrm>
                        <a:prstGeom prst="wedgeRoundRectCallout">
                          <a:avLst>
                            <a:gd name="adj1" fmla="val -94366"/>
                            <a:gd name="adj2" fmla="val -54403"/>
                            <a:gd name="adj3" fmla="val 16667"/>
                          </a:avLst>
                        </a:prstGeom>
                        <a:ln>
                          <a:solidFill>
                            <a:srgbClr val="ffc000"/>
                          </a:solidFill>
                        </a:ln>
                      </wps:spPr>
                      <wps:style>
                        <a:lnRef idx="1">
                          <a:schemeClr val="accent4"/>
                        </a:lnRef>
                        <a:fillRef idx="2">
                          <a:schemeClr val="accent4"/>
                        </a:fillRef>
                        <a:effectRef idx="1">
                          <a:schemeClr val="accent4"/>
                        </a:effectRef>
                        <a:fontRef idx="minor"/>
                      </wps:style>
                      <wps:txbx>
                        <w:txbxContent>
                          <w:p>
                            <w:pPr>
                              <w:pStyle w:val="FrameContents"/>
                              <w:jc w:val="left"/>
                              <w:rPr>
                                <w:color w:val="000000"/>
                              </w:rPr>
                            </w:pPr>
                            <w:r>
                              <w:rPr>
                                <w:color w:val="000000"/>
                              </w:rPr>
                              <w:t>谢辞应以简短的文字对课题研究与论文撰写过程中曾经给予帮助的人员（例如指导教师等）表示自己的谢意，这不仅是一种礼貌，也是对他人劳动的尊重，是治学者应有的态度。</w:t>
                            </w:r>
                          </w:p>
                        </w:txbxContent>
                      </wps:txbx>
                      <wps:bodyPr anchor="ctr">
                        <a:prstTxWarp prst="textNoShape"/>
                        <a:noAutofit/>
                      </wps:bodyPr>
                    </wps:wsp>
                  </a:graphicData>
                </a:graphic>
              </wp:anchor>
            </w:drawing>
          </mc:Choice>
          <mc:Fallback>
            <w:pict>
              <v:shape id="shape_0" ID="圆角矩形标注 22" path="l-2147483603,-2147483603l-2147483594,-2147483593l-2147483630,0l-2147483618,-2147483610l-2147483628,0l-2147483602,0l-2147483603,-2147483603l-2147483592,-2147483591l-2147483595,-2147483624l-2147483616,-2147483608l-2147483595,-2147483622l-2147483595,-2147483601l-2147483603,-2147483603l-2147483590,-2147483589l-2147483628,-2147483596l-2147483614,-2147483606l-2147483630,-2147483596l-2147483603,-2147483596l-2147483603,-2147483603xe" fillcolor="#ffd590" stroked="t" o:allowincell="f" style="position:absolute;margin-left:231.75pt;margin-top:21.35pt;width:207.1pt;height:112.35pt;mso-wrap-style:square;v-text-anchor:middle" wp14:anchorId="2E0401D5" type="_x0000_t17">
                <v:fill o:detectmouseclick="t" color2="#ffda9e"/>
                <v:stroke color="#ffc000" weight="6480" joinstyle="miter" endcap="flat"/>
                <v:textbox>
                  <w:txbxContent>
                    <w:p>
                      <w:pPr>
                        <w:pStyle w:val="FrameContents"/>
                        <w:jc w:val="left"/>
                        <w:rPr>
                          <w:color w:val="000000"/>
                        </w:rPr>
                      </w:pPr>
                      <w:r>
                        <w:rPr>
                          <w:color w:val="000000"/>
                        </w:rPr>
                        <w:t>谢辞应以简短的文字对课题研究与论文撰写过程中曾经给予帮助的人员（例如指导教师等）表示自己的谢意，这不仅是一种礼貌，也是对他人劳动的尊重，是治学者应有的态度。</w:t>
                      </w:r>
                    </w:p>
                  </w:txbxContent>
                </v:textbox>
                <w10:wrap type="none"/>
              </v:shape>
            </w:pict>
          </mc:Fallback>
        </mc:AlternateContent>
      </w:r>
    </w:p>
    <w:p>
      <w:pPr>
        <w:pStyle w:val="Normal"/>
        <w:widowControl/>
        <w:jc w:val="left"/>
        <w:rPr/>
      </w:pPr>
      <w:r>
        <w:rPr/>
      </w:r>
    </w:p>
    <w:p>
      <w:pPr>
        <w:pStyle w:val="Normal"/>
        <w:widowControl/>
        <w:jc w:val="left"/>
        <w:rPr/>
      </w:pPr>
      <w:r>
        <w:rPr/>
      </w:r>
    </w:p>
    <w:sectPr>
      <w:headerReference w:type="default" r:id="rId48"/>
      <w:headerReference w:type="first" r:id="rId49"/>
      <w:footerReference w:type="default" r:id="rId50"/>
      <w:footerReference w:type="first" r:id="rId51"/>
      <w:type w:val="nextPage"/>
      <w:pgSz w:w="11906" w:h="16838"/>
      <w:pgMar w:left="1800" w:right="1800" w:gutter="0" w:header="851" w:top="1440" w:footer="992" w:bottom="144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宋体">
    <w:charset w:val="01"/>
    <w:family w:val="roman"/>
    <w:pitch w:val="variable"/>
  </w:font>
  <w:font w:name="Liberation Sans">
    <w:altName w:val="Arial"/>
    <w:charset w:val="01"/>
    <w:family w:val="roman"/>
    <w:pitch w:val="variable"/>
  </w:font>
  <w:font w:name="黑体">
    <w:charset w:val="01"/>
    <w:family w:val="roman"/>
    <w:pitch w:val="variable"/>
  </w:font>
  <w:font w:name="新宋体">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3"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3"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30</w:t>
    </w:r>
    <w: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30</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30</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31</w:t>
    </w:r>
    <w: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fldChar w:fldCharType="begin"/>
    </w:r>
    <w:r>
      <w:rPr/>
      <w:instrText xml:space="preserve"> PAGE </w:instrText>
    </w:r>
    <w:r>
      <w:rPr/>
      <w:fldChar w:fldCharType="separate"/>
    </w:r>
    <w:r>
      <w:rPr/>
      <w:t>34</w:t>
    </w:r>
    <w: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66468163"/>
    </w:sdtPr>
    <w:sdt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p>
    </w:sdtContent>
  </w:sdt>
  <w:p>
    <w:pPr>
      <w:pStyle w:val="Footer"/>
      <w:ind w:right="360" w:hanging="0"/>
      <w:jc w:val="cen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3905862"/>
    </w:sdtPr>
    <w:sdt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sdtContent>
  </w:sdt>
  <w:p>
    <w:pPr>
      <w:pStyle w:val="Footer"/>
      <w:ind w:right="360" w:hanging="0"/>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29574"/>
    </w:sdtPr>
    <w:sdt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IV</w:t>
        </w:r>
        <w:r>
          <w:rPr>
            <w:rStyle w:val="Pagenumber"/>
          </w:rPr>
          <w:fldChar w:fldCharType="end"/>
        </w:r>
      </w:p>
    </w:sdtContent>
  </w:sdt>
  <w:p>
    <w:pPr>
      <w:pStyle w:val="Footer"/>
      <w:ind w:right="360" w:hanging="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第一章 引言</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第一章 引言</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基于</w:t>
    </w:r>
    <w:r>
      <w:rPr/>
      <w:t>Web Services</w:t>
    </w:r>
    <w:r>
      <w:rPr/>
      <w:t>和分段下载的软件版权安全性研究</w:t>
    </w:r>
    <w:r>
      <w:rPr/>
      <w:tab/>
      <w:tab/>
    </w:r>
    <w:r>
      <w:rPr/>
      <w:t>第一章 主流软件加密技术及局限</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基于</w:t>
    </w:r>
    <w:r>
      <w:rPr/>
      <w:t>Web Services</w:t>
    </w:r>
    <w:r>
      <w:rPr/>
      <w:t>和分段下载的软件版权安全性研究</w:t>
    </w:r>
    <w:r>
      <w:rPr/>
      <w:tab/>
      <w:tab/>
    </w:r>
    <w:r>
      <w:rPr/>
      <w:t>参考文献</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基于</w:t>
    </w:r>
    <w:r>
      <w:rPr/>
      <w:t>Web Services</w:t>
    </w:r>
    <w:r>
      <w:rPr/>
      <w:t>和分段下载的软件版权安全性研究</w:t>
    </w:r>
    <w:r>
      <w:rPr/>
      <w:tab/>
      <w:tab/>
    </w:r>
    <w:r>
      <w:rPr/>
      <w:t>致谢</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目录</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摘要</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t>ABSTRACT</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t>自治系统社交网络的动态分析</w:t>
    </w:r>
    <w:r>
      <w:rPr/>
      <w:tab/>
      <w:tab/>
    </w:r>
    <w:r>
      <w:rPr/>
      <w:t>第一章 引言</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7" w:hanging="567"/>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
    <w:lvl w:ilvl="0">
      <w:start w:val="1"/>
      <w:numFmt w:val="decimal"/>
      <w:lvlText w:val="1.%1"/>
      <w:lvlJc w:val="left"/>
      <w:pPr>
        <w:tabs>
          <w:tab w:val="num" w:pos="0"/>
        </w:tabs>
        <w:ind w:left="420" w:hanging="42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
    <w:lvl w:ilvl="0">
      <w:start w:val="1"/>
      <w:numFmt w:val="decimal"/>
      <w:lvlText w:val="1.2.%1"/>
      <w:lvlJc w:val="left"/>
      <w:pPr>
        <w:tabs>
          <w:tab w:val="num" w:pos="0"/>
        </w:tabs>
        <w:ind w:left="576" w:hanging="420"/>
      </w:pPr>
      <w:rPr/>
    </w:lvl>
    <w:lvl w:ilvl="1">
      <w:start w:val="1"/>
      <w:numFmt w:val="lowerLetter"/>
      <w:lvlText w:val="%2)"/>
      <w:lvlJc w:val="left"/>
      <w:pPr>
        <w:tabs>
          <w:tab w:val="num" w:pos="0"/>
        </w:tabs>
        <w:ind w:left="996" w:hanging="420"/>
      </w:pPr>
      <w:rPr/>
    </w:lvl>
    <w:lvl w:ilvl="2">
      <w:start w:val="1"/>
      <w:numFmt w:val="lowerRoman"/>
      <w:lvlText w:val="%3."/>
      <w:lvlJc w:val="right"/>
      <w:pPr>
        <w:tabs>
          <w:tab w:val="num" w:pos="0"/>
        </w:tabs>
        <w:ind w:left="1416" w:hanging="420"/>
      </w:pPr>
      <w:rPr/>
    </w:lvl>
    <w:lvl w:ilvl="3">
      <w:start w:val="1"/>
      <w:numFmt w:val="decimal"/>
      <w:lvlText w:val="%4."/>
      <w:lvlJc w:val="left"/>
      <w:pPr>
        <w:tabs>
          <w:tab w:val="num" w:pos="0"/>
        </w:tabs>
        <w:ind w:left="1836" w:hanging="420"/>
      </w:pPr>
      <w:rPr/>
    </w:lvl>
    <w:lvl w:ilvl="4">
      <w:start w:val="1"/>
      <w:numFmt w:val="lowerLetter"/>
      <w:lvlText w:val="%5)"/>
      <w:lvlJc w:val="left"/>
      <w:pPr>
        <w:tabs>
          <w:tab w:val="num" w:pos="0"/>
        </w:tabs>
        <w:ind w:left="2256" w:hanging="420"/>
      </w:pPr>
      <w:rPr/>
    </w:lvl>
    <w:lvl w:ilvl="5">
      <w:start w:val="1"/>
      <w:numFmt w:val="lowerRoman"/>
      <w:lvlText w:val="%6."/>
      <w:lvlJc w:val="right"/>
      <w:pPr>
        <w:tabs>
          <w:tab w:val="num" w:pos="0"/>
        </w:tabs>
        <w:ind w:left="2676" w:hanging="420"/>
      </w:pPr>
      <w:rPr/>
    </w:lvl>
    <w:lvl w:ilvl="6">
      <w:start w:val="1"/>
      <w:numFmt w:val="decimal"/>
      <w:lvlText w:val="%7."/>
      <w:lvlJc w:val="left"/>
      <w:pPr>
        <w:tabs>
          <w:tab w:val="num" w:pos="0"/>
        </w:tabs>
        <w:ind w:left="3096" w:hanging="420"/>
      </w:pPr>
      <w:rPr/>
    </w:lvl>
    <w:lvl w:ilvl="7">
      <w:start w:val="1"/>
      <w:numFmt w:val="lowerLetter"/>
      <w:lvlText w:val="%8)"/>
      <w:lvlJc w:val="left"/>
      <w:pPr>
        <w:tabs>
          <w:tab w:val="num" w:pos="0"/>
        </w:tabs>
        <w:ind w:left="3516" w:hanging="420"/>
      </w:pPr>
      <w:rPr/>
    </w:lvl>
    <w:lvl w:ilvl="8">
      <w:start w:val="1"/>
      <w:numFmt w:val="lowerRoman"/>
      <w:lvlText w:val="%9."/>
      <w:lvlJc w:val="right"/>
      <w:pPr>
        <w:tabs>
          <w:tab w:val="num" w:pos="0"/>
        </w:tabs>
        <w:ind w:left="3936" w:hanging="420"/>
      </w:pPr>
      <w:rPr/>
    </w:lvl>
  </w:abstractNum>
  <w:abstractNum w:abstractNumId="4">
    <w:lvl w:ilvl="0">
      <w:start w:val="1"/>
      <w:numFmt w:val="chineseCountingThousand"/>
      <w:lvlText w:val="第%1章"/>
      <w:lvlJc w:val="left"/>
      <w:pPr>
        <w:tabs>
          <w:tab w:val="num" w:pos="0"/>
        </w:tabs>
        <w:ind w:left="1980" w:hanging="16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revisionView w:insDel="0" w:formatting="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0581"/>
    <w:pPr>
      <w:widowControl w:val="false"/>
      <w:suppressAutoHyphens w:val="true"/>
      <w:bidi w:val="0"/>
      <w:spacing w:before="0" w:after="0"/>
      <w:jc w:val="both"/>
    </w:pPr>
    <w:rPr>
      <w:rFonts w:ascii="Times New Roman" w:hAnsi="Times New Roman" w:eastAsia="宋体" w:cs="Times New Roman" w:eastAsiaTheme="minorEastAsia"/>
      <w:color w:val="auto"/>
      <w:kern w:val="2"/>
      <w:sz w:val="21"/>
      <w:szCs w:val="24"/>
      <w:lang w:val="en-US" w:eastAsia="zh-CN" w:bidi="ar-SA"/>
    </w:rPr>
  </w:style>
  <w:style w:type="paragraph" w:styleId="Heading1">
    <w:name w:val="Heading 1"/>
    <w:basedOn w:val="Normal"/>
    <w:next w:val="Normal"/>
    <w:link w:val="1"/>
    <w:uiPriority w:val="9"/>
    <w:qFormat/>
    <w:rsid w:val="00d4176e"/>
    <w:pPr>
      <w:keepNext w:val="true"/>
      <w:keepLines/>
      <w:spacing w:lineRule="auto" w:line="578" w:before="340" w:after="330"/>
      <w:outlineLvl w:val="0"/>
    </w:pPr>
    <w:rPr>
      <w:b/>
      <w:bCs/>
      <w:kern w:val="2"/>
      <w:sz w:val="44"/>
      <w:szCs w:val="44"/>
    </w:rPr>
  </w:style>
  <w:style w:type="paragraph" w:styleId="Heading2">
    <w:name w:val="Heading 2"/>
    <w:basedOn w:val="Normal"/>
    <w:next w:val="Normal"/>
    <w:link w:val="2"/>
    <w:qFormat/>
    <w:rsid w:val="006c3fa4"/>
    <w:pPr>
      <w:keepNext w:val="true"/>
      <w:keepLines/>
      <w:spacing w:lineRule="auto" w:line="415" w:before="260" w:after="260"/>
      <w:outlineLvl w:val="1"/>
    </w:pPr>
    <w:rPr>
      <w:rFonts w:ascii="Arial" w:hAnsi="Arial" w:eastAsia="黑体"/>
      <w:b/>
      <w:bCs/>
      <w:sz w:val="32"/>
      <w:szCs w:val="32"/>
    </w:rPr>
  </w:style>
  <w:style w:type="paragraph" w:styleId="Heading3">
    <w:name w:val="Heading 3"/>
    <w:basedOn w:val="Normal"/>
    <w:next w:val="Normal"/>
    <w:link w:val="3"/>
    <w:qFormat/>
    <w:rsid w:val="006c3fa4"/>
    <w:pPr>
      <w:keepNext w:val="true"/>
      <w:keepLines/>
      <w:spacing w:lineRule="auto" w:line="415" w:before="260" w:after="260"/>
      <w:outlineLvl w:val="2"/>
    </w:pPr>
    <w:rPr>
      <w:b/>
      <w:bCs/>
      <w:sz w:val="32"/>
      <w:szCs w:val="32"/>
    </w:rPr>
  </w:style>
  <w:style w:type="paragraph" w:styleId="Heading4">
    <w:name w:val="Heading 4"/>
    <w:basedOn w:val="Normal"/>
    <w:next w:val="Normal"/>
    <w:link w:val="4"/>
    <w:qFormat/>
    <w:rsid w:val="006c3fa4"/>
    <w:pPr>
      <w:keepNext w:val="true"/>
      <w:keepLines/>
      <w:spacing w:lineRule="auto" w:line="374" w:before="280" w:after="290"/>
      <w:outlineLvl w:val="3"/>
    </w:pPr>
    <w:rPr>
      <w:rFonts w:ascii="Arial" w:hAnsi="Arial" w:eastAsia="黑体"/>
      <w:b/>
      <w:bCs/>
      <w:sz w:val="28"/>
      <w:szCs w:val="28"/>
    </w:rPr>
  </w:style>
  <w:style w:type="character" w:styleId="DefaultParagraphFont" w:default="1">
    <w:name w:val="Default Paragraph Font"/>
    <w:uiPriority w:val="1"/>
    <w:semiHidden/>
    <w:unhideWhenUsed/>
    <w:qFormat/>
    <w:rPr/>
  </w:style>
  <w:style w:type="character" w:styleId="2" w:customStyle="1">
    <w:name w:val="标题 2 字符"/>
    <w:basedOn w:val="DefaultParagraphFont"/>
    <w:link w:val="Heading2"/>
    <w:qFormat/>
    <w:rsid w:val="006c3fa4"/>
    <w:rPr>
      <w:rFonts w:ascii="Arial" w:hAnsi="Arial" w:eastAsia="黑体" w:cs="Times New Roman"/>
      <w:b/>
      <w:bCs/>
      <w:sz w:val="32"/>
      <w:szCs w:val="32"/>
    </w:rPr>
  </w:style>
  <w:style w:type="character" w:styleId="3" w:customStyle="1">
    <w:name w:val="标题 3 字符"/>
    <w:basedOn w:val="DefaultParagraphFont"/>
    <w:link w:val="Heading3"/>
    <w:qFormat/>
    <w:rsid w:val="006c3fa4"/>
    <w:rPr>
      <w:rFonts w:ascii="Times New Roman" w:hAnsi="Times New Roman" w:eastAsia="宋体" w:cs="Times New Roman"/>
      <w:b/>
      <w:bCs/>
      <w:sz w:val="32"/>
      <w:szCs w:val="32"/>
    </w:rPr>
  </w:style>
  <w:style w:type="character" w:styleId="4" w:customStyle="1">
    <w:name w:val="标题 4 字符"/>
    <w:basedOn w:val="DefaultParagraphFont"/>
    <w:link w:val="Heading4"/>
    <w:qFormat/>
    <w:rsid w:val="006c3fa4"/>
    <w:rPr>
      <w:rFonts w:ascii="Arial" w:hAnsi="Arial" w:eastAsia="黑体" w:cs="Times New Roman"/>
      <w:b/>
      <w:bCs/>
      <w:sz w:val="28"/>
      <w:szCs w:val="28"/>
    </w:rPr>
  </w:style>
  <w:style w:type="character" w:styleId="Style10" w:customStyle="1">
    <w:name w:val="正文文本 字符"/>
    <w:basedOn w:val="DefaultParagraphFont"/>
    <w:qFormat/>
    <w:rsid w:val="006c3fa4"/>
    <w:rPr>
      <w:rFonts w:ascii="Times New Roman" w:hAnsi="Times New Roman" w:eastAsia="宋体" w:cs="Times New Roman"/>
      <w:szCs w:val="24"/>
    </w:rPr>
  </w:style>
  <w:style w:type="character" w:styleId="InternetLink">
    <w:name w:val="Hyperlink"/>
    <w:basedOn w:val="DefaultParagraphFont"/>
    <w:uiPriority w:val="99"/>
    <w:rsid w:val="006c3fa4"/>
    <w:rPr>
      <w:color w:val="0000FF"/>
      <w:u w:val="single"/>
    </w:rPr>
  </w:style>
  <w:style w:type="character" w:styleId="Style11" w:customStyle="1">
    <w:name w:val="页脚 字符"/>
    <w:basedOn w:val="DefaultParagraphFont"/>
    <w:link w:val="Footer"/>
    <w:qFormat/>
    <w:rsid w:val="006c3fa4"/>
    <w:rPr>
      <w:rFonts w:ascii="Times New Roman" w:hAnsi="Times New Roman" w:eastAsia="宋体" w:cs="Times New Roman"/>
      <w:sz w:val="18"/>
      <w:szCs w:val="18"/>
    </w:rPr>
  </w:style>
  <w:style w:type="character" w:styleId="Pagenumber">
    <w:name w:val="page number"/>
    <w:basedOn w:val="DefaultParagraphFont"/>
    <w:qFormat/>
    <w:rsid w:val="006c3fa4"/>
    <w:rPr/>
  </w:style>
  <w:style w:type="character" w:styleId="Style12" w:customStyle="1">
    <w:name w:val="页眉 字符"/>
    <w:basedOn w:val="DefaultParagraphFont"/>
    <w:link w:val="Header"/>
    <w:uiPriority w:val="99"/>
    <w:qFormat/>
    <w:rsid w:val="006c3fa4"/>
    <w:rPr>
      <w:rFonts w:ascii="Times New Roman" w:hAnsi="Times New Roman" w:eastAsia="宋体" w:cs="Times New Roman"/>
      <w:sz w:val="18"/>
      <w:szCs w:val="18"/>
    </w:rPr>
  </w:style>
  <w:style w:type="character" w:styleId="1" w:customStyle="1">
    <w:name w:val="标题 1 字符"/>
    <w:basedOn w:val="DefaultParagraphFont"/>
    <w:link w:val="Heading1"/>
    <w:uiPriority w:val="9"/>
    <w:qFormat/>
    <w:rsid w:val="00d4176e"/>
    <w:rPr>
      <w:rFonts w:ascii="Times New Roman" w:hAnsi="Times New Roman" w:eastAsia="宋体" w:cs="Times New Roman"/>
      <w:b/>
      <w:bCs/>
      <w:kern w:val="2"/>
      <w:sz w:val="44"/>
      <w:szCs w:val="44"/>
    </w:rPr>
  </w:style>
  <w:style w:type="character" w:styleId="Annotationreference">
    <w:name w:val="annotation reference"/>
    <w:basedOn w:val="DefaultParagraphFont"/>
    <w:uiPriority w:val="99"/>
    <w:semiHidden/>
    <w:unhideWhenUsed/>
    <w:qFormat/>
    <w:rsid w:val="006966ce"/>
    <w:rPr>
      <w:sz w:val="16"/>
      <w:szCs w:val="16"/>
    </w:rPr>
  </w:style>
  <w:style w:type="character" w:styleId="Style13" w:customStyle="1">
    <w:name w:val="批注文字 字符"/>
    <w:basedOn w:val="DefaultParagraphFont"/>
    <w:link w:val="Annotationtext"/>
    <w:uiPriority w:val="99"/>
    <w:semiHidden/>
    <w:qFormat/>
    <w:rsid w:val="006966ce"/>
    <w:rPr>
      <w:rFonts w:ascii="Times New Roman" w:hAnsi="Times New Roman" w:eastAsia="宋体" w:cs="Times New Roman"/>
      <w:sz w:val="20"/>
      <w:szCs w:val="20"/>
    </w:rPr>
  </w:style>
  <w:style w:type="character" w:styleId="Style14" w:customStyle="1">
    <w:name w:val="批注主题 字符"/>
    <w:basedOn w:val="Style13"/>
    <w:link w:val="Annotationsubject"/>
    <w:uiPriority w:val="99"/>
    <w:semiHidden/>
    <w:qFormat/>
    <w:rsid w:val="006966ce"/>
    <w:rPr>
      <w:rFonts w:ascii="Times New Roman" w:hAnsi="Times New Roman" w:eastAsia="宋体" w:cs="Times New Roman"/>
      <w:b/>
      <w:bCs/>
      <w:sz w:val="20"/>
      <w:szCs w:val="20"/>
    </w:rPr>
  </w:style>
  <w:style w:type="character" w:styleId="Style15" w:customStyle="1">
    <w:name w:val="批注框文本 字符"/>
    <w:basedOn w:val="DefaultParagraphFont"/>
    <w:link w:val="BalloonText"/>
    <w:uiPriority w:val="99"/>
    <w:semiHidden/>
    <w:qFormat/>
    <w:rsid w:val="00e655d2"/>
    <w:rPr>
      <w:rFonts w:ascii="宋体" w:hAnsi="宋体" w:eastAsia="宋体" w:cs="Times New Roman"/>
      <w:sz w:val="18"/>
      <w:szCs w:val="18"/>
    </w:rPr>
  </w:style>
  <w:style w:type="character" w:styleId="Sb" w:customStyle="1">
    <w:name w:val="正文sb 字符"/>
    <w:basedOn w:val="DefaultParagraphFont"/>
    <w:link w:val="Sb1"/>
    <w:qFormat/>
    <w:rsid w:val="00f43d59"/>
    <w:rPr>
      <w:rFonts w:ascii="Times New Roman" w:hAnsi="Times New Roman" w:cs="Times New Roman"/>
      <w:sz w:val="24"/>
      <w:szCs w:val="24"/>
    </w:rPr>
  </w:style>
  <w:style w:type="character" w:styleId="IndexLink">
    <w:name w:val="Index Link"/>
    <w:qFormat/>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Source Han Sans CN" w:cs="DejaVu Sans"/>
      <w:sz w:val="28"/>
      <w:szCs w:val="28"/>
    </w:rPr>
  </w:style>
  <w:style w:type="paragraph" w:styleId="TextBody">
    <w:name w:val="Body Text"/>
    <w:basedOn w:val="Normal"/>
    <w:link w:val="Style10"/>
    <w:rsid w:val="006c3fa4"/>
    <w:pPr>
      <w:spacing w:before="0" w:after="12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Contents2">
    <w:name w:val="TOC 2"/>
    <w:basedOn w:val="Normal"/>
    <w:next w:val="Normal"/>
    <w:autoRedefine/>
    <w:uiPriority w:val="39"/>
    <w:rsid w:val="00996425"/>
    <w:pPr>
      <w:spacing w:lineRule="exact" w:line="400"/>
      <w:jc w:val="left"/>
    </w:pPr>
    <w:rPr>
      <w:bCs/>
      <w:sz w:val="24"/>
    </w:rPr>
  </w:style>
  <w:style w:type="paragraph" w:styleId="Contents3">
    <w:name w:val="TOC 3"/>
    <w:basedOn w:val="Normal"/>
    <w:next w:val="Normal"/>
    <w:autoRedefine/>
    <w:uiPriority w:val="39"/>
    <w:rsid w:val="00996425"/>
    <w:pPr>
      <w:ind w:left="210" w:hanging="0"/>
      <w:jc w:val="left"/>
    </w:pPr>
    <w:rPr>
      <w:sz w:val="24"/>
    </w:rPr>
  </w:style>
  <w:style w:type="paragraph" w:styleId="Contents4">
    <w:name w:val="TOC 4"/>
    <w:basedOn w:val="Normal"/>
    <w:next w:val="Normal"/>
    <w:autoRedefine/>
    <w:uiPriority w:val="39"/>
    <w:rsid w:val="006c3fa4"/>
    <w:pPr>
      <w:ind w:left="420" w:hanging="0"/>
      <w:jc w:val="left"/>
    </w:pPr>
    <w:rPr/>
  </w:style>
  <w:style w:type="paragraph" w:styleId="HeaderandFooter">
    <w:name w:val="Header and Footer"/>
    <w:basedOn w:val="Normal"/>
    <w:qFormat/>
    <w:pPr/>
    <w:rPr/>
  </w:style>
  <w:style w:type="paragraph" w:styleId="Footer">
    <w:name w:val="Footer"/>
    <w:basedOn w:val="Normal"/>
    <w:link w:val="Style11"/>
    <w:rsid w:val="006c3fa4"/>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2"/>
    <w:rsid w:val="006c3fa4"/>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uiPriority w:val="34"/>
    <w:qFormat/>
    <w:rsid w:val="008d28ff"/>
    <w:pPr>
      <w:ind w:firstLine="420"/>
    </w:pPr>
    <w:rPr/>
  </w:style>
  <w:style w:type="paragraph" w:styleId="Contents1">
    <w:name w:val="TOC 1"/>
    <w:basedOn w:val="Normal"/>
    <w:next w:val="Normal"/>
    <w:autoRedefine/>
    <w:uiPriority w:val="39"/>
    <w:unhideWhenUsed/>
    <w:rsid w:val="00996425"/>
    <w:pPr>
      <w:spacing w:lineRule="exact" w:line="400"/>
    </w:pPr>
    <w:rPr>
      <w:rFonts w:eastAsia="黑体"/>
      <w:b/>
      <w:sz w:val="24"/>
    </w:rPr>
  </w:style>
  <w:style w:type="paragraph" w:styleId="Revision">
    <w:name w:val="Revision"/>
    <w:uiPriority w:val="99"/>
    <w:semiHidden/>
    <w:qFormat/>
    <w:rsid w:val="00af7d69"/>
    <w:pPr>
      <w:widowControl/>
      <w:suppressAutoHyphens w:val="true"/>
      <w:bidi w:val="0"/>
      <w:spacing w:before="0" w:after="0"/>
      <w:jc w:val="left"/>
    </w:pPr>
    <w:rPr>
      <w:rFonts w:ascii="Times New Roman" w:hAnsi="Times New Roman" w:eastAsia="宋体" w:cs="Times New Roman" w:eastAsiaTheme="minorEastAsia"/>
      <w:color w:val="auto"/>
      <w:kern w:val="2"/>
      <w:sz w:val="21"/>
      <w:szCs w:val="24"/>
      <w:lang w:val="en-US" w:eastAsia="zh-CN" w:bidi="ar-SA"/>
    </w:rPr>
  </w:style>
  <w:style w:type="paragraph" w:styleId="Annotationtext">
    <w:name w:val="annotation text"/>
    <w:basedOn w:val="Normal"/>
    <w:link w:val="Style13"/>
    <w:uiPriority w:val="99"/>
    <w:semiHidden/>
    <w:unhideWhenUsed/>
    <w:qFormat/>
    <w:rsid w:val="006966ce"/>
    <w:pPr/>
    <w:rPr>
      <w:sz w:val="20"/>
      <w:szCs w:val="20"/>
    </w:rPr>
  </w:style>
  <w:style w:type="paragraph" w:styleId="Annotationsubject">
    <w:name w:val="annotation subject"/>
    <w:basedOn w:val="Annotationtext"/>
    <w:next w:val="Annotationtext"/>
    <w:link w:val="Style14"/>
    <w:uiPriority w:val="99"/>
    <w:semiHidden/>
    <w:unhideWhenUsed/>
    <w:qFormat/>
    <w:rsid w:val="006966ce"/>
    <w:pPr/>
    <w:rPr>
      <w:b/>
      <w:bCs/>
    </w:rPr>
  </w:style>
  <w:style w:type="paragraph" w:styleId="BalloonText">
    <w:name w:val="Balloon Text"/>
    <w:basedOn w:val="Normal"/>
    <w:link w:val="Style15"/>
    <w:uiPriority w:val="99"/>
    <w:semiHidden/>
    <w:unhideWhenUsed/>
    <w:qFormat/>
    <w:rsid w:val="00e655d2"/>
    <w:pPr/>
    <w:rPr>
      <w:rFonts w:ascii="宋体" w:hAnsi="宋体"/>
      <w:sz w:val="18"/>
      <w:szCs w:val="18"/>
    </w:rPr>
  </w:style>
  <w:style w:type="paragraph" w:styleId="Sb1" w:customStyle="1">
    <w:name w:val="正文sb"/>
    <w:basedOn w:val="Normal"/>
    <w:link w:val="Sb"/>
    <w:qFormat/>
    <w:rsid w:val="00f43d59"/>
    <w:pPr>
      <w:widowControl/>
      <w:spacing w:lineRule="exact" w:line="400"/>
      <w:ind w:firstLine="200"/>
    </w:pPr>
    <w:rPr>
      <w:rFonts w:eastAsia="宋体" w:eastAsiaTheme="minorEastAsia"/>
      <w:sz w:val="24"/>
    </w:rPr>
  </w:style>
  <w:style w:type="paragraph" w:styleId="FrameContents">
    <w:name w:val="Frame Contents"/>
    <w:basedOn w:val="Normal"/>
    <w:qFormat/>
    <w:pPr/>
    <w:rPr/>
  </w:style>
  <w:style w:type="paragraph" w:styleId="Graduatemain">
    <w:name w:val="graduate main"/>
    <w:basedOn w:val="Normal"/>
    <w:qFormat/>
    <w:pPr>
      <w:ind w:firstLine="48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uiPriority w:val="39"/>
    <w:rsid w:val="00f43d5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16.xml"/><Relationship Id="rId45" Type="http://schemas.openxmlformats.org/officeDocument/2006/relationships/header" Target="header17.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Relationship Id="rId5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D8EA0-DD17-7747-97CA-AF19598B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Application>LibreOffice/7.5.3.2$Linux_X86_64 LibreOffice_project/50$Build-2</Application>
  <AppVersion>15.0000</AppVersion>
  <Pages>50</Pages>
  <Words>19809</Words>
  <Characters>26385</Characters>
  <CharactersWithSpaces>27132</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2021-04-27T03:16:00Z</dcterms:created>
  <dc:creator>admin3</dc:creator>
  <dc:description/>
  <dc:language>en-US</dc:language>
  <cp:lastModifiedBy/>
  <cp:lastPrinted>2022-05-22T06:07:00Z</cp:lastPrinted>
  <dcterms:modified xsi:type="dcterms:W3CDTF">2023-05-15T22:53:27Z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